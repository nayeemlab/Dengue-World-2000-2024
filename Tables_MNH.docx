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4B40" w14:textId="7777777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Tables </w:t>
      </w:r>
    </w:p>
    <w:p w14:paraId="08EB908C" w14:textId="7777777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>Table 1: Comparing the dengue cases, deaths, and case fatality ratio (CFR) of dengue in 2024 by continent. Data were collected from WHO’s global dengue surveillance system. (</w:t>
      </w:r>
      <w:hyperlink r:id="rId4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6"/>
        <w:gridCol w:w="1584"/>
        <w:gridCol w:w="1128"/>
        <w:gridCol w:w="1584"/>
        <w:gridCol w:w="1487"/>
        <w:gridCol w:w="1431"/>
      </w:tblGrid>
      <w:tr w:rsidR="00982DFA" w:rsidRPr="00115428" w14:paraId="76E22B72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50150A7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Continents</w:t>
            </w:r>
          </w:p>
        </w:tc>
        <w:tc>
          <w:tcPr>
            <w:tcW w:w="847" w:type="pct"/>
            <w:noWrap/>
            <w:hideMark/>
          </w:tcPr>
          <w:p w14:paraId="523FA5F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</w:t>
            </w:r>
          </w:p>
        </w:tc>
        <w:tc>
          <w:tcPr>
            <w:tcW w:w="603" w:type="pct"/>
            <w:noWrap/>
            <w:hideMark/>
          </w:tcPr>
          <w:p w14:paraId="6ECEBEA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</w:t>
            </w:r>
          </w:p>
        </w:tc>
        <w:tc>
          <w:tcPr>
            <w:tcW w:w="847" w:type="pct"/>
            <w:noWrap/>
            <w:hideMark/>
          </w:tcPr>
          <w:p w14:paraId="0C7624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Cases/M</w:t>
            </w:r>
          </w:p>
        </w:tc>
        <w:tc>
          <w:tcPr>
            <w:tcW w:w="795" w:type="pct"/>
            <w:noWrap/>
            <w:hideMark/>
          </w:tcPr>
          <w:p w14:paraId="2B54D6D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Deaths/M</w:t>
            </w:r>
          </w:p>
        </w:tc>
        <w:tc>
          <w:tcPr>
            <w:tcW w:w="765" w:type="pct"/>
            <w:noWrap/>
            <w:hideMark/>
          </w:tcPr>
          <w:p w14:paraId="70C2A93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CFR (%)</w:t>
            </w:r>
          </w:p>
        </w:tc>
      </w:tr>
      <w:tr w:rsidR="00982DFA" w:rsidRPr="00115428" w14:paraId="6104A934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5DA9A27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847" w:type="pct"/>
            <w:noWrap/>
            <w:vAlign w:val="bottom"/>
            <w:hideMark/>
          </w:tcPr>
          <w:p w14:paraId="4FCB427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168,851</w:t>
            </w:r>
          </w:p>
        </w:tc>
        <w:tc>
          <w:tcPr>
            <w:tcW w:w="603" w:type="pct"/>
            <w:noWrap/>
            <w:vAlign w:val="bottom"/>
            <w:hideMark/>
          </w:tcPr>
          <w:p w14:paraId="43C0C94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847" w:type="pct"/>
            <w:noWrap/>
            <w:vAlign w:val="bottom"/>
            <w:hideMark/>
          </w:tcPr>
          <w:p w14:paraId="55F5CB8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85,882.02</w:t>
            </w:r>
          </w:p>
        </w:tc>
        <w:tc>
          <w:tcPr>
            <w:tcW w:w="795" w:type="pct"/>
            <w:noWrap/>
            <w:vAlign w:val="bottom"/>
            <w:hideMark/>
          </w:tcPr>
          <w:p w14:paraId="518D0E9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15.96</w:t>
            </w:r>
          </w:p>
        </w:tc>
        <w:tc>
          <w:tcPr>
            <w:tcW w:w="765" w:type="pct"/>
            <w:noWrap/>
            <w:vAlign w:val="bottom"/>
            <w:hideMark/>
          </w:tcPr>
          <w:p w14:paraId="2B75CB4A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982DFA" w:rsidRPr="00115428" w14:paraId="3CB8EA6C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0ADC09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Antarctica</w:t>
            </w:r>
          </w:p>
        </w:tc>
        <w:tc>
          <w:tcPr>
            <w:tcW w:w="847" w:type="pct"/>
            <w:noWrap/>
            <w:vAlign w:val="bottom"/>
            <w:hideMark/>
          </w:tcPr>
          <w:p w14:paraId="36571DA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3" w:type="pct"/>
            <w:noWrap/>
            <w:vAlign w:val="bottom"/>
            <w:hideMark/>
          </w:tcPr>
          <w:p w14:paraId="4718F09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22D202A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795" w:type="pct"/>
            <w:noWrap/>
            <w:vAlign w:val="bottom"/>
            <w:hideMark/>
          </w:tcPr>
          <w:p w14:paraId="6DBBC26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765" w:type="pct"/>
            <w:noWrap/>
            <w:vAlign w:val="bottom"/>
            <w:hideMark/>
          </w:tcPr>
          <w:p w14:paraId="571E33E0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</w:tr>
      <w:tr w:rsidR="00982DFA" w:rsidRPr="00115428" w14:paraId="540284A8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1D06071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847" w:type="pct"/>
            <w:noWrap/>
            <w:vAlign w:val="bottom"/>
            <w:hideMark/>
          </w:tcPr>
          <w:p w14:paraId="0B4B506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884,639</w:t>
            </w:r>
          </w:p>
        </w:tc>
        <w:tc>
          <w:tcPr>
            <w:tcW w:w="603" w:type="pct"/>
            <w:noWrap/>
            <w:vAlign w:val="bottom"/>
            <w:hideMark/>
          </w:tcPr>
          <w:p w14:paraId="6359599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1,008</w:t>
            </w:r>
          </w:p>
        </w:tc>
        <w:tc>
          <w:tcPr>
            <w:tcW w:w="847" w:type="pct"/>
            <w:noWrap/>
            <w:vAlign w:val="bottom"/>
            <w:hideMark/>
          </w:tcPr>
          <w:p w14:paraId="75CEB03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23,010.63</w:t>
            </w:r>
          </w:p>
        </w:tc>
        <w:tc>
          <w:tcPr>
            <w:tcW w:w="795" w:type="pct"/>
            <w:noWrap/>
            <w:vAlign w:val="bottom"/>
            <w:hideMark/>
          </w:tcPr>
          <w:p w14:paraId="154B67A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15.78</w:t>
            </w:r>
          </w:p>
        </w:tc>
        <w:tc>
          <w:tcPr>
            <w:tcW w:w="765" w:type="pct"/>
            <w:noWrap/>
            <w:vAlign w:val="bottom"/>
            <w:hideMark/>
          </w:tcPr>
          <w:p w14:paraId="08D44FB5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982DFA" w:rsidRPr="00115428" w14:paraId="6DC835DC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7FA7F9D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847" w:type="pct"/>
            <w:noWrap/>
            <w:vAlign w:val="bottom"/>
            <w:hideMark/>
          </w:tcPr>
          <w:p w14:paraId="6A27D07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603" w:type="pct"/>
            <w:noWrap/>
            <w:vAlign w:val="bottom"/>
            <w:hideMark/>
          </w:tcPr>
          <w:p w14:paraId="14765E7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1C13F71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795" w:type="pct"/>
            <w:noWrap/>
            <w:vAlign w:val="bottom"/>
            <w:hideMark/>
          </w:tcPr>
          <w:p w14:paraId="44FC109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65" w:type="pct"/>
            <w:noWrap/>
            <w:vAlign w:val="bottom"/>
            <w:hideMark/>
          </w:tcPr>
          <w:p w14:paraId="151550C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982DFA" w:rsidRPr="00115428" w14:paraId="738829CE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34C71DC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847" w:type="pct"/>
            <w:noWrap/>
            <w:vAlign w:val="bottom"/>
            <w:hideMark/>
          </w:tcPr>
          <w:p w14:paraId="55CE21A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1,142,666</w:t>
            </w:r>
          </w:p>
        </w:tc>
        <w:tc>
          <w:tcPr>
            <w:tcW w:w="603" w:type="pct"/>
            <w:noWrap/>
            <w:vAlign w:val="bottom"/>
            <w:hideMark/>
          </w:tcPr>
          <w:p w14:paraId="5FEDCCA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934</w:t>
            </w:r>
          </w:p>
        </w:tc>
        <w:tc>
          <w:tcPr>
            <w:tcW w:w="847" w:type="pct"/>
            <w:noWrap/>
            <w:vAlign w:val="bottom"/>
            <w:hideMark/>
          </w:tcPr>
          <w:p w14:paraId="40D0D2F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203,129.99</w:t>
            </w:r>
          </w:p>
        </w:tc>
        <w:tc>
          <w:tcPr>
            <w:tcW w:w="795" w:type="pct"/>
            <w:noWrap/>
            <w:vAlign w:val="bottom"/>
            <w:hideMark/>
          </w:tcPr>
          <w:p w14:paraId="263B608C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60.93</w:t>
            </w:r>
          </w:p>
        </w:tc>
        <w:tc>
          <w:tcPr>
            <w:tcW w:w="765" w:type="pct"/>
            <w:noWrap/>
            <w:vAlign w:val="bottom"/>
            <w:hideMark/>
          </w:tcPr>
          <w:p w14:paraId="4EF3A18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982DFA" w:rsidRPr="00115428" w14:paraId="2081E7AA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49B8B06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847" w:type="pct"/>
            <w:noWrap/>
            <w:vAlign w:val="bottom"/>
            <w:hideMark/>
          </w:tcPr>
          <w:p w14:paraId="4D54674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9,640</w:t>
            </w:r>
          </w:p>
        </w:tc>
        <w:tc>
          <w:tcPr>
            <w:tcW w:w="603" w:type="pct"/>
            <w:noWrap/>
            <w:vAlign w:val="bottom"/>
            <w:hideMark/>
          </w:tcPr>
          <w:p w14:paraId="3A0A5B3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3A5B3490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19,863.24</w:t>
            </w:r>
          </w:p>
        </w:tc>
        <w:tc>
          <w:tcPr>
            <w:tcW w:w="795" w:type="pct"/>
            <w:noWrap/>
            <w:vAlign w:val="bottom"/>
            <w:hideMark/>
          </w:tcPr>
          <w:p w14:paraId="57FC466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65" w:type="pct"/>
            <w:noWrap/>
            <w:vAlign w:val="bottom"/>
            <w:hideMark/>
          </w:tcPr>
          <w:p w14:paraId="0425282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982DFA" w:rsidRPr="00115428" w14:paraId="4B3A3314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32A11E8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847" w:type="pct"/>
            <w:noWrap/>
            <w:vAlign w:val="bottom"/>
            <w:hideMark/>
          </w:tcPr>
          <w:p w14:paraId="6A1CFC9A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11,892,175</w:t>
            </w:r>
          </w:p>
        </w:tc>
        <w:tc>
          <w:tcPr>
            <w:tcW w:w="603" w:type="pct"/>
            <w:noWrap/>
            <w:vAlign w:val="bottom"/>
            <w:hideMark/>
          </w:tcPr>
          <w:p w14:paraId="75139ECC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7,310</w:t>
            </w:r>
          </w:p>
        </w:tc>
        <w:tc>
          <w:tcPr>
            <w:tcW w:w="847" w:type="pct"/>
            <w:noWrap/>
            <w:vAlign w:val="bottom"/>
            <w:hideMark/>
          </w:tcPr>
          <w:p w14:paraId="0CBFE5C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238,479.58</w:t>
            </w:r>
          </w:p>
        </w:tc>
        <w:tc>
          <w:tcPr>
            <w:tcW w:w="795" w:type="pct"/>
            <w:noWrap/>
            <w:vAlign w:val="bottom"/>
            <w:hideMark/>
          </w:tcPr>
          <w:p w14:paraId="38DFE6A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118.00</w:t>
            </w:r>
          </w:p>
        </w:tc>
        <w:tc>
          <w:tcPr>
            <w:tcW w:w="765" w:type="pct"/>
            <w:noWrap/>
            <w:vAlign w:val="bottom"/>
            <w:hideMark/>
          </w:tcPr>
          <w:p w14:paraId="00A168B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982DFA" w:rsidRPr="00115428" w14:paraId="62272FD1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12C66BD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Total/ average </w:t>
            </w:r>
          </w:p>
        </w:tc>
        <w:tc>
          <w:tcPr>
            <w:tcW w:w="847" w:type="pct"/>
            <w:noWrap/>
            <w:hideMark/>
          </w:tcPr>
          <w:p w14:paraId="612514A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14,098,279</w:t>
            </w:r>
          </w:p>
        </w:tc>
        <w:tc>
          <w:tcPr>
            <w:tcW w:w="603" w:type="pct"/>
            <w:noWrap/>
            <w:hideMark/>
          </w:tcPr>
          <w:p w14:paraId="6695AE1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9,404</w:t>
            </w:r>
          </w:p>
        </w:tc>
        <w:tc>
          <w:tcPr>
            <w:tcW w:w="847" w:type="pct"/>
            <w:noWrap/>
            <w:hideMark/>
          </w:tcPr>
          <w:p w14:paraId="1745AD3C" w14:textId="77777777" w:rsidR="00982DFA" w:rsidRPr="00115428" w:rsidRDefault="00982DFA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54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5,432.10</w:t>
            </w:r>
          </w:p>
        </w:tc>
        <w:tc>
          <w:tcPr>
            <w:tcW w:w="795" w:type="pct"/>
            <w:noWrap/>
            <w:hideMark/>
          </w:tcPr>
          <w:p w14:paraId="6713A5B2" w14:textId="77777777" w:rsidR="00982DFA" w:rsidRPr="00115428" w:rsidRDefault="00982DFA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54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4.79</w:t>
            </w:r>
          </w:p>
        </w:tc>
        <w:tc>
          <w:tcPr>
            <w:tcW w:w="765" w:type="pct"/>
            <w:noWrap/>
            <w:hideMark/>
          </w:tcPr>
          <w:p w14:paraId="77C881C4" w14:textId="77777777" w:rsidR="00982DFA" w:rsidRPr="00BF2A00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2A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0.07</w:t>
            </w:r>
          </w:p>
        </w:tc>
      </w:tr>
    </w:tbl>
    <w:p w14:paraId="19A124C6" w14:textId="77777777" w:rsidR="00982DFA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>
        <w:rPr>
          <w:rFonts w:ascii="Times New Roman" w:hAnsi="Times New Roman" w:cs="Times New Roman"/>
        </w:rPr>
        <w:t xml:space="preserve">; CFR: </w:t>
      </w:r>
      <w:r w:rsidRPr="00BF2A00">
        <w:rPr>
          <w:rFonts w:ascii="Times New Roman" w:hAnsi="Times New Roman" w:cs="Times New Roman"/>
        </w:rPr>
        <w:t>case fatality ratio</w:t>
      </w:r>
      <w:r w:rsidRPr="00115428">
        <w:rPr>
          <w:rFonts w:ascii="Times New Roman" w:hAnsi="Times New Roman" w:cs="Times New Roman"/>
        </w:rPr>
        <w:t>.</w:t>
      </w:r>
    </w:p>
    <w:p w14:paraId="366971D1" w14:textId="04A5D4FF" w:rsidR="00982DFA" w:rsidRPr="00BF2A00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proofErr w:type="spellStart"/>
      <w:r w:rsidRPr="00BF2A00">
        <w:rPr>
          <w:rFonts w:ascii="Times New Roman" w:hAnsi="Times New Roman" w:cs="Times New Roman"/>
          <w:vertAlign w:val="superscript"/>
        </w:rPr>
        <w:t>a</w:t>
      </w:r>
      <w:proofErr w:type="spellEnd"/>
      <w:r w:rsidRPr="00BF2A00">
        <w:rPr>
          <w:rFonts w:ascii="Times New Roman" w:hAnsi="Times New Roman" w:cs="Times New Roman"/>
          <w:vertAlign w:val="superscript"/>
        </w:rPr>
        <w:t xml:space="preserve"> </w:t>
      </w:r>
      <w:proofErr w:type="gramStart"/>
      <w:r w:rsidRPr="00BF2A00">
        <w:rPr>
          <w:rFonts w:ascii="Times New Roman" w:hAnsi="Times New Roman" w:cs="Times New Roman"/>
        </w:rPr>
        <w:t>The</w:t>
      </w:r>
      <w:proofErr w:type="gramEnd"/>
      <w:r w:rsidRPr="00BF2A00">
        <w:rPr>
          <w:rFonts w:ascii="Times New Roman" w:hAnsi="Times New Roman" w:cs="Times New Roman"/>
        </w:rPr>
        <w:t xml:space="preserve"> total number of cases and deaths is presented, with the case fatality rate (CFR) calculated as total deaths divided by total cases, expressed as a percentage. The averages are provided for Cases/M and Deaths/M.</w:t>
      </w:r>
    </w:p>
    <w:p w14:paraId="06403060" w14:textId="68E8DD0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 2: Country-level factors associated with dengue cases, deaths, </w:t>
      </w:r>
      <w:r>
        <w:rPr>
          <w:rFonts w:ascii="Times New Roman" w:hAnsi="Times New Roman" w:cs="Times New Roman"/>
          <w:b/>
          <w:bCs/>
        </w:rPr>
        <w:t xml:space="preserve">and </w:t>
      </w:r>
      <w:r w:rsidRPr="00115428">
        <w:rPr>
          <w:rFonts w:ascii="Times New Roman" w:hAnsi="Times New Roman" w:cs="Times New Roman"/>
          <w:b/>
          <w:bCs/>
        </w:rPr>
        <w:t>case–fatality rat</w:t>
      </w:r>
      <w:r>
        <w:rPr>
          <w:rFonts w:ascii="Times New Roman" w:hAnsi="Times New Roman" w:cs="Times New Roman"/>
          <w:b/>
          <w:bCs/>
        </w:rPr>
        <w:t>e</w:t>
      </w:r>
      <w:r w:rsidRPr="0011542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with national-level </w:t>
      </w:r>
      <w:r w:rsidRPr="00115428">
        <w:rPr>
          <w:rFonts w:ascii="Times New Roman" w:hAnsi="Times New Roman" w:cs="Times New Roman"/>
          <w:b/>
          <w:bCs/>
        </w:rPr>
        <w:t>explanatory variables using a multiple linear regression model between 1 January 2024 and 31 December 2024. Data were collected from the WHO’s global dengue surveillance system (</w:t>
      </w:r>
      <w:hyperlink r:id="rId5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1557"/>
        <w:gridCol w:w="871"/>
        <w:gridCol w:w="1472"/>
        <w:gridCol w:w="871"/>
        <w:gridCol w:w="1472"/>
        <w:gridCol w:w="828"/>
      </w:tblGrid>
      <w:tr w:rsidR="00982DFA" w:rsidRPr="00115428" w14:paraId="4AF7C216" w14:textId="77777777" w:rsidTr="00A625B1">
        <w:tc>
          <w:tcPr>
            <w:tcW w:w="0" w:type="auto"/>
          </w:tcPr>
          <w:p w14:paraId="678C975B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 xml:space="preserve">Country-level factors </w:t>
            </w:r>
          </w:p>
        </w:tc>
        <w:tc>
          <w:tcPr>
            <w:tcW w:w="0" w:type="auto"/>
          </w:tcPr>
          <w:p w14:paraId="17977F03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Cases/M</w:t>
            </w:r>
          </w:p>
        </w:tc>
        <w:tc>
          <w:tcPr>
            <w:tcW w:w="0" w:type="auto"/>
          </w:tcPr>
          <w:p w14:paraId="29F060B8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5BB4964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Deaths/M</w:t>
            </w:r>
          </w:p>
        </w:tc>
        <w:tc>
          <w:tcPr>
            <w:tcW w:w="0" w:type="auto"/>
            <w:gridSpan w:val="2"/>
          </w:tcPr>
          <w:p w14:paraId="7CFB2CEF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CFR (%)</w:t>
            </w:r>
          </w:p>
        </w:tc>
      </w:tr>
      <w:tr w:rsidR="00982DFA" w:rsidRPr="00115428" w14:paraId="2F643C45" w14:textId="77777777" w:rsidTr="00A625B1">
        <w:tc>
          <w:tcPr>
            <w:tcW w:w="0" w:type="auto"/>
          </w:tcPr>
          <w:p w14:paraId="1DDDAA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BD62E3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2B7610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1011FEBF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1D66978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03CF6A4A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72D495C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</w:tr>
      <w:tr w:rsidR="00982DFA" w:rsidRPr="00115428" w14:paraId="3175B479" w14:textId="77777777" w:rsidTr="00A625B1">
        <w:tc>
          <w:tcPr>
            <w:tcW w:w="0" w:type="auto"/>
          </w:tcPr>
          <w:p w14:paraId="3368E17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Aged 65 and above (%)</w:t>
            </w:r>
          </w:p>
        </w:tc>
        <w:tc>
          <w:tcPr>
            <w:tcW w:w="0" w:type="auto"/>
          </w:tcPr>
          <w:p w14:paraId="599F114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1.04 (1.04 - 1.05)</w:t>
            </w:r>
          </w:p>
        </w:tc>
        <w:tc>
          <w:tcPr>
            <w:tcW w:w="0" w:type="auto"/>
          </w:tcPr>
          <w:p w14:paraId="4667030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8ECC1EA" w14:textId="77777777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1.04 (1.01 - 1.06)</w:t>
            </w:r>
          </w:p>
        </w:tc>
        <w:tc>
          <w:tcPr>
            <w:tcW w:w="0" w:type="auto"/>
          </w:tcPr>
          <w:p w14:paraId="2DD8370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0.003</w:t>
            </w:r>
          </w:p>
        </w:tc>
        <w:tc>
          <w:tcPr>
            <w:tcW w:w="0" w:type="auto"/>
          </w:tcPr>
          <w:p w14:paraId="5AC4D01A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2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0.89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1.17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4B70623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0.7</w:t>
            </w:r>
            <w:r>
              <w:rPr>
                <w:rFonts w:ascii="Times New Roman" w:hAnsi="Times New Roman" w:cs="Times New Roman"/>
                <w:i/>
                <w:iCs/>
              </w:rPr>
              <w:t>55</w:t>
            </w:r>
          </w:p>
        </w:tc>
      </w:tr>
      <w:tr w:rsidR="00982DFA" w:rsidRPr="00115428" w14:paraId="43247799" w14:textId="77777777" w:rsidTr="00A625B1">
        <w:tc>
          <w:tcPr>
            <w:tcW w:w="0" w:type="auto"/>
          </w:tcPr>
          <w:p w14:paraId="0B995888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Urban population (%)</w:t>
            </w:r>
          </w:p>
        </w:tc>
        <w:tc>
          <w:tcPr>
            <w:tcW w:w="0" w:type="auto"/>
          </w:tcPr>
          <w:p w14:paraId="14E6135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 xml:space="preserve"> (1.01 - 1.02)</w:t>
            </w:r>
          </w:p>
        </w:tc>
        <w:tc>
          <w:tcPr>
            <w:tcW w:w="0" w:type="auto"/>
          </w:tcPr>
          <w:p w14:paraId="598040A6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83D16E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4AA4FD74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0.038</w:t>
            </w:r>
          </w:p>
        </w:tc>
        <w:tc>
          <w:tcPr>
            <w:tcW w:w="0" w:type="auto"/>
          </w:tcPr>
          <w:p w14:paraId="369C1AF1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0.95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1.05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1DC25430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0.939</w:t>
            </w:r>
          </w:p>
        </w:tc>
      </w:tr>
      <w:tr w:rsidR="00982DFA" w:rsidRPr="00115428" w14:paraId="56F01FF6" w14:textId="77777777" w:rsidTr="00A625B1">
        <w:tc>
          <w:tcPr>
            <w:tcW w:w="0" w:type="auto"/>
          </w:tcPr>
          <w:p w14:paraId="690D115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Population density</w:t>
            </w:r>
          </w:p>
        </w:tc>
        <w:tc>
          <w:tcPr>
            <w:tcW w:w="0" w:type="auto"/>
          </w:tcPr>
          <w:p w14:paraId="355EC1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0F257FEA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CA90010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6A74274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0.048</w:t>
            </w:r>
          </w:p>
        </w:tc>
        <w:tc>
          <w:tcPr>
            <w:tcW w:w="0" w:type="auto"/>
          </w:tcPr>
          <w:p w14:paraId="05148560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0.99</w:t>
            </w:r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F4D6387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0.891</w:t>
            </w:r>
          </w:p>
        </w:tc>
      </w:tr>
      <w:tr w:rsidR="00982DFA" w:rsidRPr="00115428" w14:paraId="70EB2C4C" w14:textId="77777777" w:rsidTr="00A625B1">
        <w:tc>
          <w:tcPr>
            <w:tcW w:w="0" w:type="auto"/>
          </w:tcPr>
          <w:p w14:paraId="55070C30" w14:textId="34DFC0D4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Obesity (</w:t>
            </w:r>
            <w:proofErr w:type="gramStart"/>
            <w:r w:rsidRPr="00115428">
              <w:rPr>
                <w:rFonts w:ascii="Times New Roman" w:hAnsi="Times New Roman" w:cs="Times New Roman"/>
              </w:rPr>
              <w:t>%)</w:t>
            </w:r>
            <w:ins w:id="0" w:author="Mohammad Nayeem Hasan" w:date="2025-04-30T12:21:00Z" w16du:dateUtc="2025-04-30T06:21:00Z">
              <w:r w:rsidR="00D41DCE">
                <w:rPr>
                  <w:rFonts w:ascii="Times New Roman" w:hAnsi="Times New Roman" w:cs="Times New Roman"/>
                </w:rPr>
                <w:t>*</w:t>
              </w:r>
            </w:ins>
            <w:proofErr w:type="gramEnd"/>
          </w:p>
        </w:tc>
        <w:tc>
          <w:tcPr>
            <w:tcW w:w="0" w:type="auto"/>
          </w:tcPr>
          <w:p w14:paraId="0A6B75E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796673F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003B74D" w14:textId="77777777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1.03 (1.01 - 1.06)</w:t>
            </w:r>
          </w:p>
        </w:tc>
        <w:tc>
          <w:tcPr>
            <w:tcW w:w="0" w:type="auto"/>
          </w:tcPr>
          <w:p w14:paraId="699BCF86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0.003</w:t>
            </w:r>
          </w:p>
        </w:tc>
        <w:tc>
          <w:tcPr>
            <w:tcW w:w="0" w:type="auto"/>
          </w:tcPr>
          <w:p w14:paraId="19753D9F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1C9AC7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982DFA" w:rsidRPr="00115428" w14:paraId="5DC36AD8" w14:textId="77777777" w:rsidTr="00A625B1">
        <w:tc>
          <w:tcPr>
            <w:tcW w:w="0" w:type="auto"/>
          </w:tcPr>
          <w:p w14:paraId="090F473D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Average annual temperature</w:t>
            </w:r>
          </w:p>
        </w:tc>
        <w:tc>
          <w:tcPr>
            <w:tcW w:w="0" w:type="auto"/>
          </w:tcPr>
          <w:p w14:paraId="2A2CAABB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20</w:t>
            </w:r>
            <w:r w:rsidRPr="00115428">
              <w:rPr>
                <w:rFonts w:ascii="Times New Roman" w:hAnsi="Times New Roman" w:cs="Times New Roman"/>
              </w:rPr>
              <w:t xml:space="preserve"> (1.19 - 1.20)</w:t>
            </w:r>
          </w:p>
        </w:tc>
        <w:tc>
          <w:tcPr>
            <w:tcW w:w="0" w:type="auto"/>
          </w:tcPr>
          <w:p w14:paraId="0E9E8AE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344420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1.19 (1.15 - 1.24)</w:t>
            </w:r>
          </w:p>
        </w:tc>
        <w:tc>
          <w:tcPr>
            <w:tcW w:w="0" w:type="auto"/>
          </w:tcPr>
          <w:p w14:paraId="1CA696AF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DEF86A0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11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0.95</w:t>
            </w:r>
            <w:r w:rsidRPr="007A199B">
              <w:rPr>
                <w:rFonts w:ascii="Times New Roman" w:hAnsi="Times New Roman" w:cs="Times New Roman"/>
              </w:rPr>
              <w:t xml:space="preserve"> - 1.</w:t>
            </w:r>
            <w:r>
              <w:rPr>
                <w:rFonts w:ascii="Times New Roman" w:hAnsi="Times New Roman" w:cs="Times New Roman"/>
              </w:rPr>
              <w:t>51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290C73C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0.320</w:t>
            </w:r>
          </w:p>
        </w:tc>
      </w:tr>
      <w:tr w:rsidR="00982DFA" w:rsidRPr="00115428" w14:paraId="3AFB7C6E" w14:textId="77777777" w:rsidTr="00A625B1">
        <w:trPr>
          <w:trHeight w:val="77"/>
        </w:trPr>
        <w:tc>
          <w:tcPr>
            <w:tcW w:w="0" w:type="auto"/>
          </w:tcPr>
          <w:p w14:paraId="2CE6C57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Total Rainfall</w:t>
            </w:r>
          </w:p>
        </w:tc>
        <w:tc>
          <w:tcPr>
            <w:tcW w:w="0" w:type="auto"/>
          </w:tcPr>
          <w:p w14:paraId="2C32871A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2975C99D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6C4455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52A58C2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3FF6534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0.99</w:t>
            </w:r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67DA40F9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0.481</w:t>
            </w:r>
          </w:p>
        </w:tc>
      </w:tr>
      <w:tr w:rsidR="00982DFA" w:rsidRPr="00115428" w14:paraId="5815F94B" w14:textId="77777777" w:rsidTr="00A625B1">
        <w:trPr>
          <w:trHeight w:val="77"/>
        </w:trPr>
        <w:tc>
          <w:tcPr>
            <w:tcW w:w="0" w:type="auto"/>
          </w:tcPr>
          <w:p w14:paraId="5CE157F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Quality Index</w:t>
            </w:r>
          </w:p>
        </w:tc>
        <w:tc>
          <w:tcPr>
            <w:tcW w:w="0" w:type="auto"/>
          </w:tcPr>
          <w:p w14:paraId="4BF9381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32E98028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42E6420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(0.99 - 1.01)</w:t>
            </w:r>
          </w:p>
        </w:tc>
        <w:tc>
          <w:tcPr>
            <w:tcW w:w="0" w:type="auto"/>
          </w:tcPr>
          <w:p w14:paraId="16806CBA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0.134</w:t>
            </w:r>
          </w:p>
        </w:tc>
        <w:tc>
          <w:tcPr>
            <w:tcW w:w="0" w:type="auto"/>
          </w:tcPr>
          <w:p w14:paraId="57D7CF0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0.98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1.03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0D2ED109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0.669</w:t>
            </w:r>
          </w:p>
        </w:tc>
      </w:tr>
      <w:tr w:rsidR="00982DFA" w:rsidRPr="00115428" w14:paraId="441BEAF6" w14:textId="77777777" w:rsidTr="00A625B1">
        <w:trPr>
          <w:trHeight w:val="77"/>
        </w:trPr>
        <w:tc>
          <w:tcPr>
            <w:tcW w:w="0" w:type="auto"/>
          </w:tcPr>
          <w:p w14:paraId="5E09A6D5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Hemisphere (Southern)</w:t>
            </w:r>
          </w:p>
        </w:tc>
        <w:tc>
          <w:tcPr>
            <w:tcW w:w="0" w:type="auto"/>
          </w:tcPr>
          <w:p w14:paraId="33522B7F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</w:t>
            </w:r>
            <w:r w:rsidRPr="0011542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54</w:t>
            </w:r>
            <w:r w:rsidRPr="0011542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74</w:t>
            </w:r>
            <w:r w:rsidRPr="001154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25B731C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95C006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4.91 (3.48 – 6.91)</w:t>
            </w:r>
          </w:p>
        </w:tc>
        <w:tc>
          <w:tcPr>
            <w:tcW w:w="0" w:type="auto"/>
          </w:tcPr>
          <w:p w14:paraId="1988DD78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2A4FAD8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0.33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0.21</w:t>
            </w:r>
            <w:r w:rsidRPr="007A199B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1.38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E37F76C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0.442</w:t>
            </w:r>
          </w:p>
        </w:tc>
      </w:tr>
    </w:tbl>
    <w:p w14:paraId="39769321" w14:textId="77777777" w:rsidR="00D8699C" w:rsidRDefault="00982DFA" w:rsidP="00CF14C3">
      <w:pPr>
        <w:tabs>
          <w:tab w:val="left" w:pos="6597"/>
        </w:tabs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 xml:space="preserve">CI: confidence interval; </w:t>
      </w:r>
      <w:r>
        <w:rPr>
          <w:rFonts w:ascii="Times New Roman" w:hAnsi="Times New Roman" w:cs="Times New Roman"/>
        </w:rPr>
        <w:t>IR</w:t>
      </w:r>
      <w:r w:rsidRPr="00115428">
        <w:rPr>
          <w:rFonts w:ascii="Times New Roman" w:hAnsi="Times New Roman" w:cs="Times New Roman"/>
        </w:rPr>
        <w:t>R:</w:t>
      </w:r>
      <w:r>
        <w:rPr>
          <w:rFonts w:ascii="Times New Roman" w:hAnsi="Times New Roman" w:cs="Times New Roman"/>
        </w:rPr>
        <w:t xml:space="preserve"> </w:t>
      </w:r>
      <w:r w:rsidRPr="0066326C">
        <w:rPr>
          <w:rFonts w:ascii="Times New Roman" w:hAnsi="Times New Roman" w:cs="Times New Roman"/>
        </w:rPr>
        <w:t>incidence risk ratio</w:t>
      </w:r>
      <w:r>
        <w:rPr>
          <w:rFonts w:ascii="Times New Roman" w:hAnsi="Times New Roman" w:cs="Times New Roman"/>
        </w:rPr>
        <w:t xml:space="preserve">; </w:t>
      </w: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 w:rsidRPr="00115428">
        <w:rPr>
          <w:rFonts w:ascii="Times New Roman" w:hAnsi="Times New Roman" w:cs="Times New Roman"/>
        </w:rPr>
        <w:t>.</w:t>
      </w:r>
      <w:r w:rsidR="00D8699C">
        <w:rPr>
          <w:rFonts w:ascii="Times New Roman" w:hAnsi="Times New Roman" w:cs="Times New Roman"/>
        </w:rPr>
        <w:t xml:space="preserve"> </w:t>
      </w:r>
    </w:p>
    <w:p w14:paraId="604F00BA" w14:textId="77777777" w:rsidR="00D41DCE" w:rsidRPr="00CF14C3" w:rsidRDefault="00D41DCE" w:rsidP="00D41DCE">
      <w:pPr>
        <w:tabs>
          <w:tab w:val="left" w:pos="6597"/>
        </w:tabs>
        <w:rPr>
          <w:ins w:id="1" w:author="Mohammad Nayeem Hasan" w:date="2025-04-30T12:21:00Z" w16du:dateUtc="2025-04-30T06:21:00Z"/>
          <w:rFonts w:ascii="Times New Roman" w:hAnsi="Times New Roman" w:cs="Times New Roman"/>
        </w:rPr>
      </w:pPr>
      <w:ins w:id="2" w:author="Mohammad Nayeem Hasan" w:date="2025-04-30T12:21:00Z" w16du:dateUtc="2025-04-30T06:21:00Z">
        <w:r>
          <w:rPr>
            <w:rFonts w:ascii="Times New Roman" w:hAnsi="Times New Roman" w:cs="Times New Roman"/>
          </w:rPr>
          <w:lastRenderedPageBreak/>
          <w:t>*</w:t>
        </w:r>
        <w:r w:rsidRPr="00D8699C">
          <w:rPr>
            <w:rFonts w:ascii="Times New Roman" w:hAnsi="Times New Roman" w:cs="Times New Roman"/>
          </w:rPr>
          <w:t>Obesity (%) was removed due to multicollinearity.</w:t>
        </w:r>
      </w:ins>
    </w:p>
    <w:p w14:paraId="2F477BFD" w14:textId="54E01DB0" w:rsidR="002455D5" w:rsidRPr="00CF14C3" w:rsidRDefault="002455D5" w:rsidP="00D8699C">
      <w:pPr>
        <w:tabs>
          <w:tab w:val="left" w:pos="6597"/>
        </w:tabs>
        <w:rPr>
          <w:rFonts w:ascii="Times New Roman" w:hAnsi="Times New Roman" w:cs="Times New Roman"/>
        </w:rPr>
      </w:pPr>
    </w:p>
    <w:sectPr w:rsidR="002455D5" w:rsidRPr="00CF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8B"/>
    <w:rsid w:val="00031A17"/>
    <w:rsid w:val="002455D5"/>
    <w:rsid w:val="00294FD1"/>
    <w:rsid w:val="002A0F66"/>
    <w:rsid w:val="003235C3"/>
    <w:rsid w:val="00472B88"/>
    <w:rsid w:val="005164E2"/>
    <w:rsid w:val="006B2F8B"/>
    <w:rsid w:val="00982DFA"/>
    <w:rsid w:val="00BC3C89"/>
    <w:rsid w:val="00C12B93"/>
    <w:rsid w:val="00CB08AD"/>
    <w:rsid w:val="00CF14C3"/>
    <w:rsid w:val="00D41DCE"/>
    <w:rsid w:val="00D8699C"/>
    <w:rsid w:val="00E1141B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083D"/>
  <w15:chartTrackingRefBased/>
  <w15:docId w15:val="{6A9AF05D-7366-47A4-BC9B-7F739E4A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F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F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8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8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8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F8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F8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B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F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D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2DF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1DCE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ldhealthorg.shinyapps.io/dengue_global/" TargetMode="External"/><Relationship Id="rId4" Type="http://schemas.openxmlformats.org/officeDocument/2006/relationships/hyperlink" Target="https://worldhealthorg.shinyapps.io/dengue_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6</cp:revision>
  <dcterms:created xsi:type="dcterms:W3CDTF">2025-03-27T13:10:00Z</dcterms:created>
  <dcterms:modified xsi:type="dcterms:W3CDTF">2025-04-30T06:21:00Z</dcterms:modified>
</cp:coreProperties>
</file>
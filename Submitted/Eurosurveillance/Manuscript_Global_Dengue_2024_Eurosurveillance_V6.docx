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63BC0" w14:textId="4BFEEBCF" w:rsidR="00F35104" w:rsidRPr="00115428" w:rsidRDefault="00AD1446" w:rsidP="008864CF">
      <w:pPr>
        <w:rPr>
          <w:rFonts w:ascii="Times New Roman" w:hAnsi="Times New Roman" w:cs="Times New Roman"/>
          <w:b/>
          <w:bCs/>
        </w:rPr>
      </w:pPr>
      <w:r w:rsidRPr="00115428">
        <w:rPr>
          <w:rFonts w:ascii="Times New Roman" w:hAnsi="Times New Roman" w:cs="Times New Roman"/>
          <w:b/>
          <w:bCs/>
        </w:rPr>
        <w:t>Abstract</w:t>
      </w:r>
    </w:p>
    <w:p w14:paraId="588F2764" w14:textId="77777777" w:rsidR="00B6512D" w:rsidRPr="00115428" w:rsidRDefault="00B6512D" w:rsidP="00057F6B">
      <w:pPr>
        <w:spacing w:line="360" w:lineRule="auto"/>
        <w:rPr>
          <w:rFonts w:ascii="Times New Roman" w:hAnsi="Times New Roman" w:cs="Times New Roman"/>
          <w:lang w:val="en-GB"/>
        </w:rPr>
      </w:pPr>
      <w:r w:rsidRPr="00115428">
        <w:rPr>
          <w:rFonts w:ascii="Times New Roman" w:hAnsi="Times New Roman" w:cs="Times New Roman"/>
        </w:rPr>
        <w:t xml:space="preserve">This article critically assesses the global burden of dengue cases and fatalities in 2024, </w:t>
      </w:r>
      <w:proofErr w:type="spellStart"/>
      <w:r w:rsidRPr="00115428">
        <w:rPr>
          <w:rFonts w:ascii="Times New Roman" w:hAnsi="Times New Roman" w:cs="Times New Roman"/>
        </w:rPr>
        <w:t>analysing</w:t>
      </w:r>
      <w:proofErr w:type="spellEnd"/>
      <w:r w:rsidRPr="00115428">
        <w:rPr>
          <w:rFonts w:ascii="Times New Roman" w:hAnsi="Times New Roman" w:cs="Times New Roman"/>
        </w:rPr>
        <w:t xml:space="preserve"> their distribution and key factors influencing </w:t>
      </w:r>
      <w:r w:rsidR="001D6368" w:rsidRPr="00115428">
        <w:rPr>
          <w:rFonts w:ascii="Times New Roman" w:hAnsi="Times New Roman" w:cs="Times New Roman"/>
        </w:rPr>
        <w:t>the case-fatality rate</w:t>
      </w:r>
      <w:r w:rsidRPr="00115428">
        <w:rPr>
          <w:rFonts w:ascii="Times New Roman" w:hAnsi="Times New Roman" w:cs="Times New Roman"/>
        </w:rPr>
        <w:t>. A record 14.1 million cases were reported worldwide, doubling the 7 million recorded in 2023. Dengue-related deaths exceeded 9,000, with a global case-fatality rate of 0.07%. We urge the inclusion of DENV in the WHO’s Research and Development Priority Disease list to address this growing global health threat.</w:t>
      </w:r>
    </w:p>
    <w:p w14:paraId="06E70930" w14:textId="77777777" w:rsidR="00057F6B" w:rsidRPr="00115428" w:rsidRDefault="00057F6B" w:rsidP="008864CF">
      <w:pPr>
        <w:rPr>
          <w:rFonts w:ascii="Times New Roman" w:hAnsi="Times New Roman" w:cs="Times New Roman"/>
          <w:b/>
          <w:bCs/>
          <w:lang w:val="en-GB"/>
        </w:rPr>
      </w:pPr>
    </w:p>
    <w:p w14:paraId="68583274" w14:textId="77777777" w:rsidR="001501D0" w:rsidRPr="00115428" w:rsidRDefault="008B5847" w:rsidP="00270494">
      <w:pPr>
        <w:rPr>
          <w:rFonts w:ascii="Times New Roman" w:hAnsi="Times New Roman" w:cs="Times New Roman"/>
          <w:b/>
          <w:bCs/>
        </w:rPr>
      </w:pPr>
      <w:r w:rsidRPr="00115428">
        <w:rPr>
          <w:rFonts w:ascii="Times New Roman" w:hAnsi="Times New Roman" w:cs="Times New Roman"/>
          <w:b/>
          <w:bCs/>
        </w:rPr>
        <w:t xml:space="preserve">Global </w:t>
      </w:r>
      <w:r w:rsidR="00E95DCD" w:rsidRPr="00115428">
        <w:rPr>
          <w:rFonts w:ascii="Times New Roman" w:hAnsi="Times New Roman" w:cs="Times New Roman"/>
          <w:b/>
          <w:bCs/>
        </w:rPr>
        <w:t>r</w:t>
      </w:r>
      <w:r w:rsidRPr="00115428">
        <w:rPr>
          <w:rFonts w:ascii="Times New Roman" w:hAnsi="Times New Roman" w:cs="Times New Roman"/>
          <w:b/>
          <w:bCs/>
        </w:rPr>
        <w:t xml:space="preserve">ise of dengue cases </w:t>
      </w:r>
    </w:p>
    <w:p w14:paraId="1A9478F0" w14:textId="7B1D9A1E" w:rsidR="00456590" w:rsidRPr="00115428" w:rsidRDefault="002562DD" w:rsidP="003B5CED">
      <w:pPr>
        <w:spacing w:line="360" w:lineRule="auto"/>
        <w:rPr>
          <w:rFonts w:ascii="Times New Roman" w:hAnsi="Times New Roman" w:cs="Times New Roman"/>
        </w:rPr>
      </w:pPr>
      <w:r w:rsidRPr="00115428">
        <w:rPr>
          <w:rFonts w:ascii="Times New Roman" w:hAnsi="Times New Roman" w:cs="Times New Roman"/>
        </w:rPr>
        <w:t>Dengue</w:t>
      </w:r>
      <w:r w:rsidR="00DC575B" w:rsidRPr="00115428">
        <w:rPr>
          <w:rFonts w:ascii="Times New Roman" w:hAnsi="Times New Roman" w:cs="Times New Roman"/>
        </w:rPr>
        <w:t xml:space="preserve"> virus (DENV)</w:t>
      </w:r>
      <w:r w:rsidRPr="00115428">
        <w:rPr>
          <w:rFonts w:ascii="Times New Roman" w:hAnsi="Times New Roman" w:cs="Times New Roman"/>
        </w:rPr>
        <w:t xml:space="preserve"> is </w:t>
      </w:r>
      <w:r w:rsidR="002B4FB3" w:rsidRPr="00115428">
        <w:rPr>
          <w:rFonts w:ascii="Times New Roman" w:hAnsi="Times New Roman" w:cs="Times New Roman"/>
        </w:rPr>
        <w:t>c</w:t>
      </w:r>
      <w:r w:rsidR="00225023" w:rsidRPr="00115428">
        <w:rPr>
          <w:rFonts w:ascii="Times New Roman" w:hAnsi="Times New Roman" w:cs="Times New Roman"/>
        </w:rPr>
        <w:t xml:space="preserve">urrently </w:t>
      </w:r>
      <w:r w:rsidRPr="00115428">
        <w:rPr>
          <w:rFonts w:ascii="Times New Roman" w:hAnsi="Times New Roman" w:cs="Times New Roman"/>
        </w:rPr>
        <w:t>the</w:t>
      </w:r>
      <w:r w:rsidR="00225023" w:rsidRPr="00115428">
        <w:rPr>
          <w:rFonts w:ascii="Times New Roman" w:hAnsi="Times New Roman" w:cs="Times New Roman"/>
        </w:rPr>
        <w:t xml:space="preserve"> world’s </w:t>
      </w:r>
      <w:r w:rsidR="0090153B" w:rsidRPr="00115428">
        <w:rPr>
          <w:rFonts w:ascii="Times New Roman" w:hAnsi="Times New Roman" w:cs="Times New Roman"/>
        </w:rPr>
        <w:t>fastest-spreading</w:t>
      </w:r>
      <w:r w:rsidR="00225023" w:rsidRPr="00115428">
        <w:rPr>
          <w:rFonts w:ascii="Times New Roman" w:hAnsi="Times New Roman" w:cs="Times New Roman"/>
        </w:rPr>
        <w:t xml:space="preserve"> mosquito-borne disease</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63AD9EA74EA74CDBA91E4451F77A7E74"/>
          </w:placeholder>
        </w:sdtPr>
        <w:sdtContent>
          <w:r w:rsidR="00630070" w:rsidRPr="00115428">
            <w:rPr>
              <w:rFonts w:ascii="Times New Roman" w:hAnsi="Times New Roman" w:cs="Times New Roman"/>
              <w:color w:val="000000"/>
            </w:rPr>
            <w:t>[1]</w:t>
          </w:r>
        </w:sdtContent>
      </w:sdt>
      <w:r w:rsidR="00AF6EFD" w:rsidRPr="00115428">
        <w:rPr>
          <w:rFonts w:ascii="Times New Roman" w:hAnsi="Times New Roman" w:cs="Times New Roman"/>
        </w:rPr>
        <w:t xml:space="preserve">. In 2023, </w:t>
      </w:r>
      <w:r w:rsidR="009B1336" w:rsidRPr="00115428">
        <w:rPr>
          <w:rFonts w:ascii="Times New Roman" w:hAnsi="Times New Roman" w:cs="Times New Roman"/>
        </w:rPr>
        <w:t xml:space="preserve">the world </w:t>
      </w:r>
      <w:r w:rsidR="00994107" w:rsidRPr="00115428">
        <w:rPr>
          <w:rFonts w:ascii="Times New Roman" w:hAnsi="Times New Roman" w:cs="Times New Roman"/>
        </w:rPr>
        <w:t>witnessed</w:t>
      </w:r>
      <w:r w:rsidR="009B1336" w:rsidRPr="00115428">
        <w:rPr>
          <w:rFonts w:ascii="Times New Roman" w:hAnsi="Times New Roman" w:cs="Times New Roman"/>
        </w:rPr>
        <w:t xml:space="preserve"> </w:t>
      </w:r>
      <w:r w:rsidR="00994107" w:rsidRPr="00115428">
        <w:rPr>
          <w:rFonts w:ascii="Times New Roman" w:hAnsi="Times New Roman" w:cs="Times New Roman"/>
        </w:rPr>
        <w:t xml:space="preserve">its </w:t>
      </w:r>
      <w:r w:rsidR="009B1336" w:rsidRPr="00115428">
        <w:rPr>
          <w:rFonts w:ascii="Times New Roman" w:hAnsi="Times New Roman" w:cs="Times New Roman"/>
        </w:rPr>
        <w:t xml:space="preserve">first landmark of 6.5 </w:t>
      </w:r>
      <w:r w:rsidR="00020B1B" w:rsidRPr="00115428">
        <w:rPr>
          <w:rFonts w:ascii="Times New Roman" w:hAnsi="Times New Roman" w:cs="Times New Roman"/>
        </w:rPr>
        <w:t>million</w:t>
      </w:r>
      <w:r w:rsidR="009B1336" w:rsidRPr="00115428">
        <w:rPr>
          <w:rFonts w:ascii="Times New Roman" w:hAnsi="Times New Roman" w:cs="Times New Roman"/>
        </w:rPr>
        <w:t xml:space="preserve"> cases and </w:t>
      </w:r>
      <w:r w:rsidR="00DC575B" w:rsidRPr="00115428">
        <w:rPr>
          <w:rFonts w:ascii="Times New Roman" w:hAnsi="Times New Roman" w:cs="Times New Roman"/>
        </w:rPr>
        <w:t>7000 deaths due to DENV</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59431547"/>
          <w:placeholder>
            <w:docPart w:val="63AD9EA74EA74CDBA91E4451F77A7E74"/>
          </w:placeholder>
        </w:sdtPr>
        <w:sdtContent>
          <w:r w:rsidR="00630070" w:rsidRPr="00115428">
            <w:rPr>
              <w:rFonts w:ascii="Times New Roman" w:hAnsi="Times New Roman" w:cs="Times New Roman"/>
              <w:color w:val="000000"/>
            </w:rPr>
            <w:t>[2]</w:t>
          </w:r>
        </w:sdtContent>
      </w:sdt>
      <w:r w:rsidR="00DC575B" w:rsidRPr="00115428">
        <w:rPr>
          <w:rFonts w:ascii="Times New Roman" w:hAnsi="Times New Roman" w:cs="Times New Roman"/>
        </w:rPr>
        <w:t xml:space="preserve">. </w:t>
      </w:r>
      <w:r w:rsidR="00C7739F" w:rsidRPr="00115428">
        <w:rPr>
          <w:rFonts w:ascii="Times New Roman" w:hAnsi="Times New Roman" w:cs="Times New Roman"/>
        </w:rPr>
        <w:t>The record of cases and de</w:t>
      </w:r>
      <w:r w:rsidR="002A5A45" w:rsidRPr="00115428">
        <w:rPr>
          <w:rFonts w:ascii="Times New Roman" w:hAnsi="Times New Roman" w:cs="Times New Roman"/>
        </w:rPr>
        <w:t xml:space="preserve">aths by DENV is continuing to </w:t>
      </w:r>
      <w:r w:rsidR="001C23D1" w:rsidRPr="00115428">
        <w:rPr>
          <w:rFonts w:ascii="Times New Roman" w:hAnsi="Times New Roman" w:cs="Times New Roman"/>
        </w:rPr>
        <w:t>increase</w:t>
      </w:r>
      <w:r w:rsidR="00063D59" w:rsidRPr="00115428">
        <w:rPr>
          <w:rFonts w:ascii="Times New Roman" w:hAnsi="Times New Roman" w:cs="Times New Roman"/>
        </w:rPr>
        <w:t>,</w:t>
      </w:r>
      <w:r w:rsidR="001C23D1" w:rsidRPr="00115428">
        <w:rPr>
          <w:rFonts w:ascii="Times New Roman" w:hAnsi="Times New Roman" w:cs="Times New Roman"/>
        </w:rPr>
        <w:t xml:space="preserve"> with</w:t>
      </w:r>
      <w:r w:rsidR="00F62115" w:rsidRPr="00115428">
        <w:rPr>
          <w:rFonts w:ascii="Times New Roman" w:hAnsi="Times New Roman" w:cs="Times New Roman"/>
        </w:rPr>
        <w:t xml:space="preserve"> </w:t>
      </w:r>
      <w:r w:rsidR="002A5A45" w:rsidRPr="00115428">
        <w:rPr>
          <w:rFonts w:ascii="Times New Roman" w:hAnsi="Times New Roman" w:cs="Times New Roman"/>
        </w:rPr>
        <w:t xml:space="preserve">new </w:t>
      </w:r>
      <w:r w:rsidR="00994107" w:rsidRPr="00115428">
        <w:rPr>
          <w:rFonts w:ascii="Times New Roman" w:hAnsi="Times New Roman" w:cs="Times New Roman"/>
        </w:rPr>
        <w:t xml:space="preserve">records </w:t>
      </w:r>
      <w:r w:rsidR="00817CE7" w:rsidRPr="00115428">
        <w:rPr>
          <w:rFonts w:ascii="Times New Roman" w:hAnsi="Times New Roman" w:cs="Times New Roman"/>
        </w:rPr>
        <w:t xml:space="preserve">continuing to emerge </w:t>
      </w:r>
      <w:r w:rsidR="00F971D9" w:rsidRPr="00115428">
        <w:rPr>
          <w:rFonts w:ascii="Times New Roman" w:hAnsi="Times New Roman" w:cs="Times New Roman"/>
        </w:rPr>
        <w:t xml:space="preserve">each year </w:t>
      </w:r>
      <w:r w:rsidR="00F724E4" w:rsidRPr="00115428">
        <w:rPr>
          <w:rFonts w:ascii="Times New Roman" w:hAnsi="Times New Roman" w:cs="Times New Roman"/>
        </w:rPr>
        <w:t xml:space="preserve">since </w:t>
      </w:r>
      <w:r w:rsidR="00F971D9" w:rsidRPr="00115428">
        <w:rPr>
          <w:rFonts w:ascii="Times New Roman" w:hAnsi="Times New Roman" w:cs="Times New Roman"/>
        </w:rPr>
        <w:t>2021.</w:t>
      </w:r>
      <w:r w:rsidR="00521856" w:rsidRPr="00115428">
        <w:rPr>
          <w:rFonts w:ascii="Times New Roman" w:hAnsi="Times New Roman" w:cs="Times New Roman"/>
        </w:rPr>
        <w:t xml:space="preserve"> </w:t>
      </w:r>
      <w:r w:rsidR="006B088D" w:rsidRPr="00115428">
        <w:rPr>
          <w:rFonts w:ascii="Times New Roman" w:hAnsi="Times New Roman" w:cs="Times New Roman"/>
        </w:rPr>
        <w:t xml:space="preserve">Since 2021, </w:t>
      </w:r>
      <w:r w:rsidR="00C36515" w:rsidRPr="00115428">
        <w:rPr>
          <w:rFonts w:ascii="Times New Roman" w:hAnsi="Times New Roman" w:cs="Times New Roman"/>
        </w:rPr>
        <w:t>indigenous</w:t>
      </w:r>
      <w:r w:rsidR="00063D59" w:rsidRPr="00115428">
        <w:rPr>
          <w:rFonts w:ascii="Times New Roman" w:hAnsi="Times New Roman" w:cs="Times New Roman"/>
        </w:rPr>
        <w:t xml:space="preserve"> </w:t>
      </w:r>
      <w:r w:rsidR="00691721" w:rsidRPr="00115428">
        <w:rPr>
          <w:rFonts w:ascii="Times New Roman" w:hAnsi="Times New Roman" w:cs="Times New Roman"/>
        </w:rPr>
        <w:t xml:space="preserve">dengue cases </w:t>
      </w:r>
      <w:r w:rsidR="006B088D" w:rsidRPr="00115428">
        <w:rPr>
          <w:rFonts w:ascii="Times New Roman" w:hAnsi="Times New Roman" w:cs="Times New Roman"/>
        </w:rPr>
        <w:t>have</w:t>
      </w:r>
      <w:r w:rsidR="00691721" w:rsidRPr="00115428">
        <w:rPr>
          <w:rFonts w:ascii="Times New Roman" w:hAnsi="Times New Roman" w:cs="Times New Roman"/>
        </w:rPr>
        <w:t xml:space="preserve"> been recorded in </w:t>
      </w:r>
      <w:r w:rsidR="006B088D" w:rsidRPr="00115428">
        <w:rPr>
          <w:rFonts w:ascii="Times New Roman" w:hAnsi="Times New Roman" w:cs="Times New Roman"/>
        </w:rPr>
        <w:t>m</w:t>
      </w:r>
      <w:r w:rsidR="00691721" w:rsidRPr="00115428">
        <w:rPr>
          <w:rFonts w:ascii="Times New Roman" w:hAnsi="Times New Roman" w:cs="Times New Roman"/>
        </w:rPr>
        <w:t xml:space="preserve">ainland Europe and </w:t>
      </w:r>
      <w:r w:rsidR="006B088D" w:rsidRPr="00115428">
        <w:rPr>
          <w:rFonts w:ascii="Times New Roman" w:hAnsi="Times New Roman" w:cs="Times New Roman"/>
        </w:rPr>
        <w:t xml:space="preserve">the </w:t>
      </w:r>
      <w:r w:rsidR="000F18CD" w:rsidRPr="00115428">
        <w:rPr>
          <w:rFonts w:ascii="Times New Roman" w:hAnsi="Times New Roman" w:cs="Times New Roman"/>
        </w:rPr>
        <w:t>USA</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63AD9EA74EA74CDBA91E4451F77A7E74"/>
          </w:placeholder>
        </w:sdtPr>
        <w:sdtContent>
          <w:r w:rsidR="00630070" w:rsidRPr="00115428">
            <w:rPr>
              <w:rFonts w:ascii="Times New Roman" w:hAnsi="Times New Roman" w:cs="Times New Roman"/>
              <w:color w:val="000000"/>
            </w:rPr>
            <w:t>[2]</w:t>
          </w:r>
        </w:sdtContent>
      </w:sdt>
      <w:r w:rsidR="000F18CD" w:rsidRPr="00115428">
        <w:rPr>
          <w:rFonts w:ascii="Times New Roman" w:hAnsi="Times New Roman" w:cs="Times New Roman"/>
        </w:rPr>
        <w:t>.</w:t>
      </w:r>
      <w:r w:rsidR="00456590" w:rsidRPr="00115428">
        <w:rPr>
          <w:rFonts w:ascii="Times New Roman" w:hAnsi="Times New Roman" w:cs="Times New Roman"/>
        </w:rPr>
        <w:t xml:space="preserve"> </w:t>
      </w:r>
      <w:r w:rsidR="000839D5" w:rsidRPr="00115428">
        <w:rPr>
          <w:rFonts w:ascii="Times New Roman" w:hAnsi="Times New Roman" w:cs="Times New Roman"/>
        </w:rPr>
        <w:t>DENV</w:t>
      </w:r>
      <w:r w:rsidR="00651C9E" w:rsidRPr="00115428">
        <w:rPr>
          <w:rFonts w:ascii="Times New Roman" w:hAnsi="Times New Roman" w:cs="Times New Roman"/>
        </w:rPr>
        <w:t xml:space="preserve"> </w:t>
      </w:r>
      <w:r w:rsidR="009236F3" w:rsidRPr="00115428">
        <w:rPr>
          <w:rFonts w:ascii="Times New Roman" w:hAnsi="Times New Roman" w:cs="Times New Roman"/>
        </w:rPr>
        <w:t xml:space="preserve">is </w:t>
      </w:r>
      <w:r w:rsidR="00651C9E" w:rsidRPr="00115428">
        <w:rPr>
          <w:rFonts w:ascii="Times New Roman" w:hAnsi="Times New Roman" w:cs="Times New Roman"/>
        </w:rPr>
        <w:t xml:space="preserve">a member of the Flaviviridae family transmitted by </w:t>
      </w:r>
      <w:r w:rsidR="00651C9E" w:rsidRPr="00115428">
        <w:rPr>
          <w:rFonts w:ascii="Times New Roman" w:hAnsi="Times New Roman" w:cs="Times New Roman"/>
          <w:i/>
          <w:iCs/>
        </w:rPr>
        <w:t xml:space="preserve">Aedes aegypti </w:t>
      </w:r>
      <w:r w:rsidR="00651C9E" w:rsidRPr="00115428">
        <w:rPr>
          <w:rFonts w:ascii="Times New Roman" w:hAnsi="Times New Roman" w:cs="Times New Roman"/>
        </w:rPr>
        <w:t>and</w:t>
      </w:r>
      <w:r w:rsidR="00651C9E" w:rsidRPr="00115428">
        <w:rPr>
          <w:rFonts w:ascii="Times New Roman" w:hAnsi="Times New Roman" w:cs="Times New Roman"/>
          <w:i/>
          <w:iCs/>
        </w:rPr>
        <w:t xml:space="preserve"> Aedes albopictus</w:t>
      </w:r>
      <w:r w:rsidR="00651C9E" w:rsidRPr="00115428">
        <w:rPr>
          <w:rFonts w:ascii="Times New Roman" w:hAnsi="Times New Roman" w:cs="Times New Roman"/>
        </w:rPr>
        <w:t>,</w:t>
      </w:r>
      <w:r w:rsidR="00091C3D" w:rsidRPr="00115428">
        <w:rPr>
          <w:rFonts w:ascii="Times New Roman" w:hAnsi="Times New Roman" w:cs="Times New Roman"/>
        </w:rPr>
        <w:t xml:space="preserve"> </w:t>
      </w:r>
      <w:r w:rsidR="00651C9E" w:rsidRPr="00115428">
        <w:rPr>
          <w:rFonts w:ascii="Times New Roman" w:hAnsi="Times New Roman" w:cs="Times New Roman"/>
        </w:rPr>
        <w:t xml:space="preserve">mosquitoes of the genus </w:t>
      </w:r>
      <w:r w:rsidR="00651C9E" w:rsidRPr="00115428">
        <w:rPr>
          <w:rFonts w:ascii="Times New Roman" w:hAnsi="Times New Roman" w:cs="Times New Roman"/>
          <w:i/>
          <w:iCs/>
        </w:rPr>
        <w:t>Aedes</w:t>
      </w:r>
      <w:r w:rsidR="00651C9E" w:rsidRPr="00115428">
        <w:rPr>
          <w:rFonts w:ascii="Times New Roman" w:hAnsi="Times New Roman" w:cs="Times New Roman"/>
        </w:rPr>
        <w:t>.</w:t>
      </w:r>
      <w:r w:rsidR="00437038" w:rsidRPr="00115428">
        <w:rPr>
          <w:rFonts w:ascii="Times New Roman" w:hAnsi="Times New Roman" w:cs="Times New Roman"/>
        </w:rPr>
        <w:t xml:space="preserve"> </w:t>
      </w:r>
    </w:p>
    <w:p w14:paraId="4CF05F23" w14:textId="58343833" w:rsidR="00AB0332" w:rsidRPr="00115428" w:rsidRDefault="001276F3" w:rsidP="00A24EBC">
      <w:pPr>
        <w:spacing w:line="360" w:lineRule="auto"/>
        <w:rPr>
          <w:rFonts w:ascii="Times New Roman" w:hAnsi="Times New Roman" w:cs="Times New Roman"/>
          <w:lang w:val="en-GB"/>
        </w:rPr>
      </w:pPr>
      <w:r w:rsidRPr="00115428">
        <w:rPr>
          <w:rFonts w:ascii="Times New Roman" w:hAnsi="Times New Roman" w:cs="Times New Roman"/>
          <w:lang w:val="en-GB"/>
        </w:rPr>
        <w:t xml:space="preserve">Several factors </w:t>
      </w:r>
      <w:r w:rsidR="00216793" w:rsidRPr="00115428">
        <w:rPr>
          <w:rFonts w:ascii="Times New Roman" w:hAnsi="Times New Roman" w:cs="Times New Roman"/>
          <w:lang w:val="en-GB"/>
        </w:rPr>
        <w:t xml:space="preserve">are </w:t>
      </w:r>
      <w:r w:rsidRPr="00115428">
        <w:rPr>
          <w:rFonts w:ascii="Times New Roman" w:hAnsi="Times New Roman" w:cs="Times New Roman"/>
          <w:lang w:val="en-GB"/>
        </w:rPr>
        <w:t xml:space="preserve">likely </w:t>
      </w:r>
      <w:r w:rsidR="00D4793E" w:rsidRPr="00115428">
        <w:rPr>
          <w:rFonts w:ascii="Times New Roman" w:hAnsi="Times New Roman" w:cs="Times New Roman"/>
          <w:lang w:val="en-GB"/>
        </w:rPr>
        <w:t>contributing</w:t>
      </w:r>
      <w:r w:rsidRPr="00115428">
        <w:rPr>
          <w:rFonts w:ascii="Times New Roman" w:hAnsi="Times New Roman" w:cs="Times New Roman"/>
          <w:lang w:val="en-GB"/>
        </w:rPr>
        <w:t xml:space="preserve"> to the global </w:t>
      </w:r>
      <w:r w:rsidR="007608C7" w:rsidRPr="00115428">
        <w:rPr>
          <w:rFonts w:ascii="Times New Roman" w:hAnsi="Times New Roman" w:cs="Times New Roman"/>
          <w:lang w:val="en-GB"/>
        </w:rPr>
        <w:t xml:space="preserve">increase </w:t>
      </w:r>
      <w:r w:rsidR="001C23D1" w:rsidRPr="00115428">
        <w:rPr>
          <w:rFonts w:ascii="Times New Roman" w:hAnsi="Times New Roman" w:cs="Times New Roman"/>
          <w:lang w:val="en-GB"/>
        </w:rPr>
        <w:t xml:space="preserve">in </w:t>
      </w:r>
      <w:r w:rsidRPr="00115428">
        <w:rPr>
          <w:rFonts w:ascii="Times New Roman" w:hAnsi="Times New Roman" w:cs="Times New Roman"/>
          <w:lang w:val="en-GB"/>
        </w:rPr>
        <w:t xml:space="preserve">dengue cases, including globalisation, rapid </w:t>
      </w:r>
      <w:r w:rsidR="00D4793E" w:rsidRPr="00115428">
        <w:rPr>
          <w:rFonts w:ascii="Times New Roman" w:hAnsi="Times New Roman" w:cs="Times New Roman"/>
          <w:lang w:val="en-GB"/>
        </w:rPr>
        <w:t>urbanisation</w:t>
      </w:r>
      <w:r w:rsidRPr="00115428">
        <w:rPr>
          <w:rFonts w:ascii="Times New Roman" w:hAnsi="Times New Roman" w:cs="Times New Roman"/>
          <w:lang w:val="en-GB"/>
        </w:rPr>
        <w:t>, and climate change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63AD9EA74EA74CDBA91E4451F77A7E74"/>
          </w:placeholder>
        </w:sdtPr>
        <w:sdtContent>
          <w:r w:rsidR="00630070" w:rsidRPr="00115428">
            <w:rPr>
              <w:rFonts w:ascii="Times New Roman" w:hAnsi="Times New Roman" w:cs="Times New Roman"/>
              <w:color w:val="000000"/>
              <w:lang w:val="en-GB"/>
            </w:rPr>
            <w:t>[1]</w:t>
          </w:r>
        </w:sdtContent>
      </w:sdt>
      <w:r w:rsidRPr="00115428">
        <w:rPr>
          <w:rFonts w:ascii="Times New Roman" w:hAnsi="Times New Roman" w:cs="Times New Roman"/>
          <w:lang w:val="en-GB"/>
        </w:rPr>
        <w:t xml:space="preserve">. </w:t>
      </w:r>
      <w:r w:rsidR="00216793" w:rsidRPr="00115428">
        <w:rPr>
          <w:rFonts w:ascii="Times New Roman" w:hAnsi="Times New Roman" w:cs="Times New Roman"/>
          <w:lang w:val="en-GB"/>
        </w:rPr>
        <w:t>R</w:t>
      </w:r>
      <w:r w:rsidR="00481B18" w:rsidRPr="00115428">
        <w:rPr>
          <w:rFonts w:ascii="Times New Roman" w:hAnsi="Times New Roman" w:cs="Times New Roman"/>
          <w:lang w:val="en-GB"/>
        </w:rPr>
        <w:t>apid</w:t>
      </w:r>
      <w:r w:rsidRPr="00115428">
        <w:rPr>
          <w:rFonts w:ascii="Times New Roman" w:hAnsi="Times New Roman" w:cs="Times New Roman"/>
          <w:lang w:val="en-GB"/>
        </w:rPr>
        <w:t xml:space="preserve"> urbanisation </w:t>
      </w:r>
      <w:r w:rsidR="00216793" w:rsidRPr="00115428">
        <w:rPr>
          <w:rFonts w:ascii="Times New Roman" w:hAnsi="Times New Roman" w:cs="Times New Roman"/>
          <w:lang w:val="en-GB"/>
        </w:rPr>
        <w:t>worldwide</w:t>
      </w:r>
      <w:r w:rsidR="00F306B7" w:rsidRPr="00115428">
        <w:rPr>
          <w:rFonts w:ascii="Times New Roman" w:hAnsi="Times New Roman" w:cs="Times New Roman"/>
          <w:lang w:val="en-GB"/>
        </w:rPr>
        <w:t xml:space="preserve"> </w:t>
      </w:r>
      <w:r w:rsidRPr="00115428">
        <w:rPr>
          <w:rFonts w:ascii="Times New Roman" w:hAnsi="Times New Roman" w:cs="Times New Roman"/>
          <w:lang w:val="en-GB"/>
        </w:rPr>
        <w:t xml:space="preserve">since the 1980s has created ideal breeding sites for </w:t>
      </w:r>
      <w:r w:rsidRPr="00115428">
        <w:rPr>
          <w:rFonts w:ascii="Times New Roman" w:hAnsi="Times New Roman" w:cs="Times New Roman"/>
          <w:i/>
          <w:iCs/>
          <w:lang w:val="en-GB"/>
        </w:rPr>
        <w:t>Aedes</w:t>
      </w:r>
      <w:r w:rsidRPr="00115428">
        <w:rPr>
          <w:rFonts w:ascii="Times New Roman" w:hAnsi="Times New Roman" w:cs="Times New Roman"/>
          <w:lang w:val="en-GB"/>
        </w:rPr>
        <w:t xml:space="preserve"> </w:t>
      </w:r>
      <w:r w:rsidR="00C4400E" w:rsidRPr="00115428">
        <w:rPr>
          <w:rFonts w:ascii="Times New Roman" w:hAnsi="Times New Roman" w:cs="Times New Roman"/>
          <w:i/>
          <w:iCs/>
          <w:lang w:val="en-GB"/>
        </w:rPr>
        <w:t xml:space="preserve">aegypti </w:t>
      </w:r>
      <w:r w:rsidRPr="00115428">
        <w:rPr>
          <w:rFonts w:ascii="Times New Roman" w:hAnsi="Times New Roman" w:cs="Times New Roman"/>
          <w:lang w:val="en-GB"/>
        </w:rPr>
        <w:t>mosquitoes. Warmer temperatures enable mosquitoes to grow and spread more rapidly, bite humans more frequently, and shorten the extrinsic incubation period of the virus</w:t>
      </w:r>
      <w:r w:rsidR="00E63878"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63AD9EA74EA74CDBA91E4451F77A7E74"/>
          </w:placeholder>
        </w:sdtPr>
        <w:sdtContent>
          <w:r w:rsidR="00630070" w:rsidRPr="00115428">
            <w:rPr>
              <w:rFonts w:ascii="Times New Roman" w:hAnsi="Times New Roman" w:cs="Times New Roman"/>
              <w:color w:val="000000"/>
              <w:lang w:val="en-GB"/>
            </w:rPr>
            <w:t>[3]</w:t>
          </w:r>
        </w:sdtContent>
      </w:sdt>
      <w:r w:rsidRPr="00115428">
        <w:rPr>
          <w:rFonts w:ascii="Times New Roman" w:hAnsi="Times New Roman" w:cs="Times New Roman"/>
          <w:lang w:val="en-GB"/>
        </w:rPr>
        <w:t>.</w:t>
      </w:r>
      <w:r w:rsidR="005D2944" w:rsidRPr="00115428">
        <w:rPr>
          <w:rFonts w:ascii="Times New Roman" w:hAnsi="Times New Roman" w:cs="Times New Roman"/>
          <w:lang w:val="en-GB"/>
        </w:rPr>
        <w:t xml:space="preserve"> </w:t>
      </w:r>
      <w:r w:rsidRPr="00115428">
        <w:rPr>
          <w:rFonts w:ascii="Times New Roman" w:hAnsi="Times New Roman" w:cs="Times New Roman"/>
          <w:lang w:val="en-GB"/>
        </w:rPr>
        <w:t>Additionally, changes in rainfall patterns have extended vector seasons.</w:t>
      </w:r>
      <w:r w:rsidR="00A75229" w:rsidRPr="00115428">
        <w:rPr>
          <w:rFonts w:ascii="Times New Roman" w:hAnsi="Times New Roman" w:cs="Times New Roman"/>
          <w:lang w:val="en-GB"/>
        </w:rPr>
        <w:t xml:space="preserve"> </w:t>
      </w:r>
      <w:r w:rsidRPr="00115428">
        <w:rPr>
          <w:rFonts w:ascii="Times New Roman" w:hAnsi="Times New Roman" w:cs="Times New Roman"/>
          <w:lang w:val="en-GB"/>
        </w:rPr>
        <w:t xml:space="preserve">In recent years, </w:t>
      </w:r>
      <w:r w:rsidRPr="00115428">
        <w:rPr>
          <w:rFonts w:ascii="Times New Roman" w:hAnsi="Times New Roman" w:cs="Times New Roman"/>
          <w:i/>
          <w:iCs/>
          <w:lang w:val="en-GB"/>
        </w:rPr>
        <w:t>A</w:t>
      </w:r>
      <w:r w:rsidR="003F5ED3" w:rsidRPr="00115428">
        <w:rPr>
          <w:rFonts w:ascii="Times New Roman" w:hAnsi="Times New Roman" w:cs="Times New Roman"/>
          <w:i/>
          <w:iCs/>
          <w:lang w:val="en-GB"/>
        </w:rPr>
        <w:t>.</w:t>
      </w:r>
      <w:r w:rsidRPr="00115428">
        <w:rPr>
          <w:rFonts w:ascii="Times New Roman" w:hAnsi="Times New Roman" w:cs="Times New Roman"/>
          <w:i/>
          <w:iCs/>
          <w:lang w:val="en-GB"/>
        </w:rPr>
        <w:t xml:space="preserve"> albopictus</w:t>
      </w:r>
      <w:r w:rsidRPr="00115428">
        <w:rPr>
          <w:rFonts w:ascii="Times New Roman" w:hAnsi="Times New Roman" w:cs="Times New Roman"/>
          <w:lang w:val="en-GB"/>
        </w:rPr>
        <w:t xml:space="preserve"> has spread to every continent except Antarctica. </w:t>
      </w:r>
    </w:p>
    <w:p w14:paraId="3C7E9449" w14:textId="577D2425" w:rsidR="005C5E8A" w:rsidRPr="00115428" w:rsidRDefault="002448C5" w:rsidP="00A24EBC">
      <w:pPr>
        <w:spacing w:line="360" w:lineRule="auto"/>
        <w:rPr>
          <w:rFonts w:ascii="Times New Roman" w:hAnsi="Times New Roman" w:cs="Times New Roman"/>
          <w:b/>
          <w:bCs/>
        </w:rPr>
      </w:pPr>
      <w:r w:rsidRPr="00115428">
        <w:rPr>
          <w:rFonts w:ascii="Times New Roman" w:hAnsi="Times New Roman" w:cs="Times New Roman"/>
        </w:rPr>
        <w:t>I</w:t>
      </w:r>
      <w:r w:rsidR="00970E63" w:rsidRPr="00115428">
        <w:rPr>
          <w:rFonts w:ascii="Times New Roman" w:hAnsi="Times New Roman" w:cs="Times New Roman"/>
        </w:rPr>
        <w:t xml:space="preserve">ndividuals infected for the second time with a different dengue serotype can develop severe secondary dengue infection. </w:t>
      </w:r>
      <w:r w:rsidR="005D2944" w:rsidRPr="00115428">
        <w:rPr>
          <w:rFonts w:ascii="Times New Roman" w:hAnsi="Times New Roman" w:cs="Times New Roman"/>
        </w:rPr>
        <w:t>P</w:t>
      </w:r>
      <w:r w:rsidR="00970E63" w:rsidRPr="00115428">
        <w:rPr>
          <w:rFonts w:ascii="Times New Roman" w:hAnsi="Times New Roman" w:cs="Times New Roman"/>
        </w:rPr>
        <w:t>revious studies have demonstrated that individuals who are suffering from chronic diseases, such as diabetes, obesity</w:t>
      </w:r>
      <w:r w:rsidR="008D4030" w:rsidRPr="00115428">
        <w:rPr>
          <w:rFonts w:ascii="Times New Roman" w:hAnsi="Times New Roman" w:cs="Times New Roman"/>
        </w:rPr>
        <w:t>,</w:t>
      </w:r>
      <w:r w:rsidR="00970E63" w:rsidRPr="00115428">
        <w:rPr>
          <w:rFonts w:ascii="Times New Roman" w:hAnsi="Times New Roman" w:cs="Times New Roman"/>
        </w:rPr>
        <w:t xml:space="preserve"> and hypertension, are at greater risk of progressing to severe disease</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63AD9EA74EA74CDBA91E4451F77A7E74"/>
          </w:placeholder>
        </w:sdtPr>
        <w:sdtContent>
          <w:r w:rsidR="00630070" w:rsidRPr="00115428">
            <w:rPr>
              <w:rFonts w:ascii="Times New Roman" w:hAnsi="Times New Roman" w:cs="Times New Roman"/>
              <w:color w:val="000000"/>
            </w:rPr>
            <w:t>[4]</w:t>
          </w:r>
        </w:sdtContent>
      </w:sdt>
      <w:r w:rsidR="00581D86" w:rsidRPr="00115428">
        <w:rPr>
          <w:rFonts w:ascii="Times New Roman" w:hAnsi="Times New Roman" w:cs="Times New Roman"/>
        </w:rPr>
        <w:t>.</w:t>
      </w:r>
      <w:r w:rsidR="003B5CED" w:rsidRPr="00115428">
        <w:rPr>
          <w:rFonts w:ascii="Times New Roman" w:hAnsi="Times New Roman" w:cs="Times New Roman"/>
        </w:rPr>
        <w:t xml:space="preserve"> </w:t>
      </w:r>
      <w:r w:rsidR="005D2944" w:rsidRPr="00115428">
        <w:rPr>
          <w:rFonts w:ascii="Times New Roman" w:hAnsi="Times New Roman" w:cs="Times New Roman"/>
        </w:rPr>
        <w:t>T</w:t>
      </w:r>
      <w:r w:rsidR="00770E3E" w:rsidRPr="00115428">
        <w:rPr>
          <w:rFonts w:ascii="Times New Roman" w:hAnsi="Times New Roman" w:cs="Times New Roman"/>
        </w:rPr>
        <w:t>his</w:t>
      </w:r>
      <w:r w:rsidR="007F3A9C" w:rsidRPr="00115428">
        <w:rPr>
          <w:rFonts w:ascii="Times New Roman" w:hAnsi="Times New Roman" w:cs="Times New Roman"/>
        </w:rPr>
        <w:t xml:space="preserve"> article </w:t>
      </w:r>
      <w:r w:rsidR="00651C9E" w:rsidRPr="00115428">
        <w:rPr>
          <w:rFonts w:ascii="Times New Roman" w:hAnsi="Times New Roman" w:cs="Times New Roman"/>
          <w:lang w:val="en-GB"/>
        </w:rPr>
        <w:t>examine</w:t>
      </w:r>
      <w:r w:rsidR="00A24EBC" w:rsidRPr="00115428">
        <w:rPr>
          <w:rFonts w:ascii="Times New Roman" w:hAnsi="Times New Roman" w:cs="Times New Roman"/>
          <w:lang w:val="en-GB"/>
        </w:rPr>
        <w:t>s</w:t>
      </w:r>
      <w:r w:rsidR="00651C9E" w:rsidRPr="00115428">
        <w:rPr>
          <w:rFonts w:ascii="Times New Roman" w:hAnsi="Times New Roman" w:cs="Times New Roman"/>
          <w:lang w:val="en-GB"/>
        </w:rPr>
        <w:t xml:space="preserve"> the global burden of dengue cases and fatalities in 2024</w:t>
      </w:r>
      <w:r w:rsidR="00C000BD" w:rsidRPr="00115428">
        <w:rPr>
          <w:rFonts w:ascii="Times New Roman" w:hAnsi="Times New Roman" w:cs="Times New Roman"/>
          <w:lang w:val="en-GB"/>
        </w:rPr>
        <w:t xml:space="preserve"> by</w:t>
      </w:r>
      <w:r w:rsidR="00651C9E" w:rsidRPr="00115428">
        <w:rPr>
          <w:rFonts w:ascii="Times New Roman" w:hAnsi="Times New Roman" w:cs="Times New Roman"/>
          <w:lang w:val="en-GB"/>
        </w:rPr>
        <w:t xml:space="preserve"> </w:t>
      </w:r>
      <w:r w:rsidR="009127F4" w:rsidRPr="00115428">
        <w:rPr>
          <w:rFonts w:ascii="Times New Roman" w:hAnsi="Times New Roman" w:cs="Times New Roman"/>
          <w:lang w:val="en-GB"/>
        </w:rPr>
        <w:t>analy</w:t>
      </w:r>
      <w:r w:rsidR="00630305" w:rsidRPr="00115428">
        <w:rPr>
          <w:rFonts w:ascii="Times New Roman" w:hAnsi="Times New Roman" w:cs="Times New Roman"/>
          <w:lang w:val="en-GB"/>
        </w:rPr>
        <w:t>s</w:t>
      </w:r>
      <w:r w:rsidR="009127F4" w:rsidRPr="00115428">
        <w:rPr>
          <w:rFonts w:ascii="Times New Roman" w:hAnsi="Times New Roman" w:cs="Times New Roman"/>
          <w:lang w:val="en-GB"/>
        </w:rPr>
        <w:t>ing</w:t>
      </w:r>
      <w:r w:rsidR="00651C9E" w:rsidRPr="00115428">
        <w:rPr>
          <w:rFonts w:ascii="Times New Roman" w:hAnsi="Times New Roman" w:cs="Times New Roman"/>
          <w:lang w:val="en-GB"/>
        </w:rPr>
        <w:t xml:space="preserve"> their distribution and identifying factors influencing dengue-related </w:t>
      </w:r>
      <w:r w:rsidR="00A263CA" w:rsidRPr="00115428">
        <w:rPr>
          <w:rFonts w:ascii="Times New Roman" w:hAnsi="Times New Roman" w:cs="Times New Roman"/>
          <w:lang w:val="en-GB"/>
        </w:rPr>
        <w:t>fatalities</w:t>
      </w:r>
      <w:r w:rsidR="005A7F52" w:rsidRPr="00115428">
        <w:rPr>
          <w:rFonts w:ascii="Times New Roman" w:hAnsi="Times New Roman" w:cs="Times New Roman"/>
          <w:lang w:val="en-GB"/>
        </w:rPr>
        <w:t>.</w:t>
      </w:r>
    </w:p>
    <w:p w14:paraId="0E02428D" w14:textId="77777777" w:rsidR="00E30C35" w:rsidRPr="00115428" w:rsidRDefault="00E30C35" w:rsidP="00157DFF">
      <w:pPr>
        <w:spacing w:line="360" w:lineRule="auto"/>
        <w:rPr>
          <w:rFonts w:ascii="Times New Roman" w:hAnsi="Times New Roman" w:cs="Times New Roman"/>
          <w:b/>
          <w:bCs/>
        </w:rPr>
      </w:pPr>
    </w:p>
    <w:p w14:paraId="4D70951C" w14:textId="653637FC" w:rsidR="00E30C35" w:rsidRPr="00115428" w:rsidRDefault="00E30C35" w:rsidP="00157DFF">
      <w:pPr>
        <w:spacing w:line="360" w:lineRule="auto"/>
        <w:rPr>
          <w:rFonts w:ascii="Times New Roman" w:hAnsi="Times New Roman" w:cs="Times New Roman"/>
          <w:b/>
          <w:bCs/>
        </w:rPr>
      </w:pPr>
      <w:r w:rsidRPr="00115428">
        <w:rPr>
          <w:rFonts w:ascii="Times New Roman" w:hAnsi="Times New Roman" w:cs="Times New Roman"/>
          <w:b/>
          <w:bCs/>
        </w:rPr>
        <w:t>Data sources, study design and Statistical analysis</w:t>
      </w:r>
    </w:p>
    <w:p w14:paraId="5F0B94CD" w14:textId="20FD7E44" w:rsidR="003464F7" w:rsidRPr="00115428" w:rsidRDefault="006055E0" w:rsidP="00157DFF">
      <w:pPr>
        <w:spacing w:line="360" w:lineRule="auto"/>
        <w:rPr>
          <w:rFonts w:ascii="Times New Roman" w:hAnsi="Times New Roman" w:cs="Times New Roman"/>
        </w:rPr>
      </w:pPr>
      <w:r w:rsidRPr="00115428">
        <w:rPr>
          <w:rFonts w:ascii="Times New Roman" w:hAnsi="Times New Roman" w:cs="Times New Roman"/>
        </w:rPr>
        <w:t xml:space="preserve">We collected </w:t>
      </w:r>
      <w:r w:rsidR="006A60CF" w:rsidRPr="00115428">
        <w:rPr>
          <w:rFonts w:ascii="Times New Roman" w:hAnsi="Times New Roman" w:cs="Times New Roman"/>
        </w:rPr>
        <w:t xml:space="preserve">and </w:t>
      </w:r>
      <w:proofErr w:type="spellStart"/>
      <w:r w:rsidR="006A60CF" w:rsidRPr="00115428">
        <w:rPr>
          <w:rFonts w:ascii="Times New Roman" w:hAnsi="Times New Roman" w:cs="Times New Roman"/>
        </w:rPr>
        <w:t>analysed</w:t>
      </w:r>
      <w:proofErr w:type="spellEnd"/>
      <w:r w:rsidR="006A60CF" w:rsidRPr="00115428">
        <w:rPr>
          <w:rFonts w:ascii="Times New Roman" w:hAnsi="Times New Roman" w:cs="Times New Roman"/>
        </w:rPr>
        <w:t xml:space="preserve"> data from </w:t>
      </w:r>
      <w:r w:rsidR="00141523" w:rsidRPr="00115428">
        <w:rPr>
          <w:rFonts w:ascii="Times New Roman" w:hAnsi="Times New Roman" w:cs="Times New Roman"/>
        </w:rPr>
        <w:t xml:space="preserve">daily reports of new </w:t>
      </w:r>
      <w:r w:rsidRPr="00115428">
        <w:rPr>
          <w:rFonts w:ascii="Times New Roman" w:hAnsi="Times New Roman" w:cs="Times New Roman"/>
        </w:rPr>
        <w:t xml:space="preserve">dengue </w:t>
      </w:r>
      <w:r w:rsidR="00141523" w:rsidRPr="00115428">
        <w:rPr>
          <w:rFonts w:ascii="Times New Roman" w:hAnsi="Times New Roman" w:cs="Times New Roman"/>
        </w:rPr>
        <w:t xml:space="preserve">cases and deaths, </w:t>
      </w:r>
      <w:r w:rsidRPr="00115428">
        <w:rPr>
          <w:rFonts w:ascii="Times New Roman" w:hAnsi="Times New Roman" w:cs="Times New Roman"/>
        </w:rPr>
        <w:t xml:space="preserve">monthly </w:t>
      </w:r>
      <w:r w:rsidR="00141523" w:rsidRPr="00115428">
        <w:rPr>
          <w:rFonts w:ascii="Times New Roman" w:hAnsi="Times New Roman" w:cs="Times New Roman"/>
        </w:rPr>
        <w:t xml:space="preserve">reported cases and deaths, and cases and deaths per million inhabitants </w:t>
      </w:r>
      <w:r w:rsidR="00A870BA" w:rsidRPr="00115428">
        <w:rPr>
          <w:rFonts w:ascii="Times New Roman" w:hAnsi="Times New Roman" w:cs="Times New Roman"/>
        </w:rPr>
        <w:t xml:space="preserve">worldwide </w:t>
      </w:r>
      <w:r w:rsidR="00141523" w:rsidRPr="00115428">
        <w:rPr>
          <w:rFonts w:ascii="Times New Roman" w:hAnsi="Times New Roman" w:cs="Times New Roman"/>
        </w:rPr>
        <w:t>from the WHO Global Dengue Surveillance system</w:t>
      </w:r>
      <w:r w:rsidR="009C50D5" w:rsidRPr="00115428">
        <w:rPr>
          <w:rFonts w:ascii="Times New Roman" w:hAnsi="Times New Roman" w:cs="Times New Roman"/>
        </w:rPr>
        <w:t xml:space="preserve"> from </w:t>
      </w:r>
      <w:r w:rsidR="00141523" w:rsidRPr="00115428">
        <w:rPr>
          <w:rFonts w:ascii="Times New Roman" w:hAnsi="Times New Roman" w:cs="Times New Roman"/>
        </w:rPr>
        <w:t xml:space="preserve">January </w:t>
      </w:r>
      <w:r w:rsidR="00A870BA" w:rsidRPr="00115428">
        <w:rPr>
          <w:rFonts w:ascii="Times New Roman" w:hAnsi="Times New Roman" w:cs="Times New Roman"/>
        </w:rPr>
        <w:t>0</w:t>
      </w:r>
      <w:r w:rsidR="00141523" w:rsidRPr="00115428">
        <w:rPr>
          <w:rFonts w:ascii="Times New Roman" w:hAnsi="Times New Roman" w:cs="Times New Roman"/>
        </w:rPr>
        <w:t>1, 20</w:t>
      </w:r>
      <w:r w:rsidR="00F23F88" w:rsidRPr="00115428">
        <w:rPr>
          <w:rFonts w:ascii="Times New Roman" w:hAnsi="Times New Roman" w:cs="Times New Roman"/>
        </w:rPr>
        <w:t>14</w:t>
      </w:r>
      <w:r w:rsidR="002B1B8F" w:rsidRPr="00115428">
        <w:rPr>
          <w:rFonts w:ascii="Times New Roman" w:hAnsi="Times New Roman" w:cs="Times New Roman"/>
        </w:rPr>
        <w:t>,</w:t>
      </w:r>
      <w:r w:rsidR="00141523" w:rsidRPr="00115428">
        <w:rPr>
          <w:rFonts w:ascii="Times New Roman" w:hAnsi="Times New Roman" w:cs="Times New Roman"/>
        </w:rPr>
        <w:t xml:space="preserve"> to December </w:t>
      </w:r>
      <w:r w:rsidR="005E78AE" w:rsidRPr="00115428">
        <w:rPr>
          <w:rFonts w:ascii="Times New Roman" w:hAnsi="Times New Roman" w:cs="Times New Roman"/>
        </w:rPr>
        <w:t>01</w:t>
      </w:r>
      <w:r w:rsidR="00141523" w:rsidRPr="00115428">
        <w:rPr>
          <w:rFonts w:ascii="Times New Roman" w:hAnsi="Times New Roman" w:cs="Times New Roman"/>
        </w:rPr>
        <w:t xml:space="preserve">, </w:t>
      </w:r>
      <w:r w:rsidR="002B1B8F" w:rsidRPr="00115428">
        <w:rPr>
          <w:rFonts w:ascii="Times New Roman" w:hAnsi="Times New Roman" w:cs="Times New Roman"/>
        </w:rPr>
        <w:t>2024</w:t>
      </w:r>
      <w:r w:rsidR="00E63878" w:rsidRPr="00115428">
        <w:rPr>
          <w:rFonts w:ascii="Times New Roman" w:hAnsi="Times New Roman" w:cs="Times New Roman"/>
        </w:rPr>
        <w:t xml:space="preserve"> </w:t>
      </w:r>
      <w:sdt>
        <w:sdtPr>
          <w:rPr>
            <w:rFonts w:ascii="Times New Roman" w:hAnsi="Times New Roman" w:cs="Times New Roman"/>
          </w:rPr>
          <w:tag w:val="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E46B05385A184C6F8A59D0477BBD2EA6"/>
          </w:placeholder>
        </w:sdtPr>
        <w:sdtContent>
          <w:r w:rsidR="00630070" w:rsidRPr="00115428">
            <w:rPr>
              <w:rFonts w:ascii="Times New Roman" w:hAnsi="Times New Roman" w:cs="Times New Roman"/>
            </w:rPr>
            <w:t>[5]</w:t>
          </w:r>
        </w:sdtContent>
      </w:sdt>
      <w:r w:rsidR="00141523" w:rsidRPr="00115428">
        <w:rPr>
          <w:rFonts w:ascii="Times New Roman" w:hAnsi="Times New Roman" w:cs="Times New Roman"/>
        </w:rPr>
        <w:t>.</w:t>
      </w:r>
      <w:r w:rsidR="00186B8D" w:rsidRPr="00115428">
        <w:rPr>
          <w:rFonts w:ascii="Times New Roman" w:hAnsi="Times New Roman" w:cs="Times New Roman"/>
        </w:rPr>
        <w:t xml:space="preserve"> </w:t>
      </w:r>
      <w:r w:rsidR="00E36211" w:rsidRPr="00115428">
        <w:rPr>
          <w:rFonts w:ascii="Times New Roman" w:hAnsi="Times New Roman" w:cs="Times New Roman"/>
        </w:rPr>
        <w:t xml:space="preserve">We also </w:t>
      </w:r>
      <w:r w:rsidR="00A870BA" w:rsidRPr="00115428">
        <w:rPr>
          <w:rFonts w:ascii="Times New Roman" w:hAnsi="Times New Roman" w:cs="Times New Roman"/>
        </w:rPr>
        <w:t>explored</w:t>
      </w:r>
      <w:r w:rsidR="00E36211" w:rsidRPr="00115428">
        <w:rPr>
          <w:rFonts w:ascii="Times New Roman" w:hAnsi="Times New Roman" w:cs="Times New Roman"/>
        </w:rPr>
        <w:t xml:space="preserve"> the </w:t>
      </w:r>
      <w:r w:rsidR="00630514" w:rsidRPr="00115428">
        <w:rPr>
          <w:rFonts w:ascii="Times New Roman" w:hAnsi="Times New Roman" w:cs="Times New Roman"/>
        </w:rPr>
        <w:t>nation-level</w:t>
      </w:r>
      <w:r w:rsidR="00E36211" w:rsidRPr="00115428">
        <w:rPr>
          <w:rFonts w:ascii="Times New Roman" w:hAnsi="Times New Roman" w:cs="Times New Roman"/>
        </w:rPr>
        <w:t xml:space="preserve"> factors affecting </w:t>
      </w:r>
      <w:r w:rsidR="00630514" w:rsidRPr="00115428">
        <w:rPr>
          <w:rFonts w:ascii="Times New Roman" w:hAnsi="Times New Roman" w:cs="Times New Roman"/>
        </w:rPr>
        <w:t>dengue-related</w:t>
      </w:r>
      <w:r w:rsidR="00515E92" w:rsidRPr="00115428">
        <w:rPr>
          <w:rFonts w:ascii="Times New Roman" w:hAnsi="Times New Roman" w:cs="Times New Roman"/>
        </w:rPr>
        <w:t xml:space="preserve"> </w:t>
      </w:r>
      <w:r w:rsidR="00D62E5E" w:rsidRPr="00115428">
        <w:rPr>
          <w:rFonts w:ascii="Times New Roman" w:hAnsi="Times New Roman" w:cs="Times New Roman"/>
        </w:rPr>
        <w:t xml:space="preserve">cases and </w:t>
      </w:r>
      <w:r w:rsidR="00515E92" w:rsidRPr="00115428">
        <w:rPr>
          <w:rFonts w:ascii="Times New Roman" w:hAnsi="Times New Roman" w:cs="Times New Roman"/>
        </w:rPr>
        <w:t>deaths</w:t>
      </w:r>
      <w:r w:rsidR="00897685" w:rsidRPr="00115428">
        <w:rPr>
          <w:rFonts w:ascii="Times New Roman" w:hAnsi="Times New Roman" w:cs="Times New Roman"/>
        </w:rPr>
        <w:t xml:space="preserve"> per million population</w:t>
      </w:r>
      <w:r w:rsidR="00C1000D" w:rsidRPr="00115428">
        <w:rPr>
          <w:rFonts w:ascii="Times New Roman" w:hAnsi="Times New Roman" w:cs="Times New Roman"/>
        </w:rPr>
        <w:t xml:space="preserve">. </w:t>
      </w:r>
    </w:p>
    <w:p w14:paraId="5A5865F8" w14:textId="37E1A9BB" w:rsidR="00373780" w:rsidRPr="00115428" w:rsidRDefault="00555854" w:rsidP="00157DFF">
      <w:pPr>
        <w:spacing w:line="360" w:lineRule="auto"/>
        <w:rPr>
          <w:rFonts w:ascii="Times New Roman" w:hAnsi="Times New Roman" w:cs="Times New Roman"/>
        </w:rPr>
      </w:pPr>
      <w:r w:rsidRPr="00115428">
        <w:rPr>
          <w:rFonts w:ascii="Times New Roman" w:hAnsi="Times New Roman" w:cs="Times New Roman"/>
        </w:rPr>
        <w:lastRenderedPageBreak/>
        <w:t xml:space="preserve">We considered </w:t>
      </w:r>
      <w:r w:rsidR="00E32BD1" w:rsidRPr="00115428">
        <w:rPr>
          <w:rFonts w:ascii="Times New Roman" w:hAnsi="Times New Roman" w:cs="Times New Roman"/>
        </w:rPr>
        <w:t xml:space="preserve">cases and </w:t>
      </w:r>
      <w:r w:rsidR="00186B8D" w:rsidRPr="00115428">
        <w:rPr>
          <w:rFonts w:ascii="Times New Roman" w:hAnsi="Times New Roman" w:cs="Times New Roman"/>
        </w:rPr>
        <w:t>deaths per million population</w:t>
      </w:r>
      <w:r w:rsidRPr="00115428">
        <w:rPr>
          <w:rFonts w:ascii="Times New Roman" w:hAnsi="Times New Roman" w:cs="Times New Roman"/>
        </w:rPr>
        <w:t xml:space="preserve"> </w:t>
      </w:r>
      <w:r w:rsidR="00186B8D" w:rsidRPr="00115428">
        <w:rPr>
          <w:rFonts w:ascii="Times New Roman" w:hAnsi="Times New Roman" w:cs="Times New Roman"/>
        </w:rPr>
        <w:t>as the outcome variable, while predictor variables included population density</w:t>
      </w:r>
      <w:r w:rsidR="00A63B50" w:rsidRPr="00115428">
        <w:rPr>
          <w:rFonts w:ascii="Times New Roman" w:hAnsi="Times New Roman" w:cs="Times New Roman"/>
        </w:rPr>
        <w:t xml:space="preserve">, </w:t>
      </w:r>
      <w:r w:rsidR="00186B8D" w:rsidRPr="00115428">
        <w:rPr>
          <w:rFonts w:ascii="Times New Roman" w:hAnsi="Times New Roman" w:cs="Times New Roman"/>
        </w:rPr>
        <w:t>the percentage of the population aged 65 years or older</w:t>
      </w:r>
      <w:r w:rsidR="00BA457D" w:rsidRPr="00115428">
        <w:rPr>
          <w:rFonts w:ascii="Times New Roman" w:hAnsi="Times New Roman" w:cs="Times New Roman"/>
        </w:rPr>
        <w:t xml:space="preserve">, the percentage of the urban population, the prevalence of obesity, </w:t>
      </w:r>
      <w:r w:rsidR="006A60CF" w:rsidRPr="00115428">
        <w:rPr>
          <w:rFonts w:ascii="Times New Roman" w:hAnsi="Times New Roman" w:cs="Times New Roman"/>
        </w:rPr>
        <w:t>d</w:t>
      </w:r>
      <w:r w:rsidR="00BA457D" w:rsidRPr="00115428">
        <w:rPr>
          <w:rFonts w:ascii="Times New Roman" w:hAnsi="Times New Roman" w:cs="Times New Roman"/>
        </w:rPr>
        <w:t xml:space="preserve">iabetes and hypertension, </w:t>
      </w:r>
      <w:r w:rsidR="006A60CF" w:rsidRPr="00115428">
        <w:rPr>
          <w:rFonts w:ascii="Times New Roman" w:hAnsi="Times New Roman" w:cs="Times New Roman"/>
        </w:rPr>
        <w:t>and</w:t>
      </w:r>
      <w:r w:rsidR="00BA457D" w:rsidRPr="00115428">
        <w:rPr>
          <w:rFonts w:ascii="Times New Roman" w:hAnsi="Times New Roman" w:cs="Times New Roman"/>
        </w:rPr>
        <w:t xml:space="preserve"> environmental factors such as average temperature and total rainfall</w:t>
      </w:r>
      <w:r w:rsidR="00186B8D" w:rsidRPr="00115428">
        <w:rPr>
          <w:rFonts w:ascii="Times New Roman" w:hAnsi="Times New Roman" w:cs="Times New Roman"/>
        </w:rPr>
        <w:t>.</w:t>
      </w:r>
      <w:r w:rsidR="00526C30" w:rsidRPr="00115428">
        <w:rPr>
          <w:rFonts w:ascii="Times New Roman" w:hAnsi="Times New Roman" w:cs="Times New Roman"/>
        </w:rPr>
        <w:t xml:space="preserve"> These data were gathered from the World Bank, other United Nations sources, and </w:t>
      </w:r>
      <w:r w:rsidR="00373780" w:rsidRPr="00115428">
        <w:rPr>
          <w:rFonts w:ascii="Times New Roman" w:hAnsi="Times New Roman" w:cs="Times New Roman"/>
        </w:rPr>
        <w:t>‘</w:t>
      </w:r>
      <w:r w:rsidR="00526C30" w:rsidRPr="00115428">
        <w:rPr>
          <w:rFonts w:ascii="Times New Roman" w:hAnsi="Times New Roman" w:cs="Times New Roman"/>
        </w:rPr>
        <w:t>Our World in Data</w:t>
      </w:r>
      <w:r w:rsidR="00373780" w:rsidRPr="00115428">
        <w:rPr>
          <w:rFonts w:ascii="Times New Roman" w:hAnsi="Times New Roman" w:cs="Times New Roman"/>
        </w:rPr>
        <w:t>’</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
          <w:id w:val="-555318273"/>
          <w:placeholder>
            <w:docPart w:val="2F71170CDB2C4F4FAE493D6D4F467371"/>
          </w:placeholder>
        </w:sdtPr>
        <w:sdtContent>
          <w:r w:rsidR="00630070" w:rsidRPr="00115428">
            <w:rPr>
              <w:rFonts w:ascii="Times New Roman" w:hAnsi="Times New Roman" w:cs="Times New Roman"/>
              <w:color w:val="000000"/>
            </w:rPr>
            <w:t>[6–12]</w:t>
          </w:r>
        </w:sdtContent>
      </w:sdt>
      <w:r w:rsidR="00526C30" w:rsidRPr="00115428">
        <w:rPr>
          <w:rFonts w:ascii="Times New Roman" w:hAnsi="Times New Roman" w:cs="Times New Roman"/>
        </w:rPr>
        <w:t>.</w:t>
      </w:r>
    </w:p>
    <w:p w14:paraId="7A15D4D5" w14:textId="7CA18C62" w:rsidR="00C70C5E" w:rsidRPr="00115428" w:rsidRDefault="004B7311" w:rsidP="00157DFF">
      <w:pPr>
        <w:spacing w:line="360" w:lineRule="auto"/>
        <w:rPr>
          <w:rFonts w:ascii="Times New Roman" w:hAnsi="Times New Roman" w:cs="Times New Roman"/>
        </w:rPr>
      </w:pPr>
      <w:r w:rsidRPr="00115428">
        <w:rPr>
          <w:rFonts w:ascii="Times New Roman" w:hAnsi="Times New Roman" w:cs="Times New Roman"/>
        </w:rPr>
        <w:t>We performed s</w:t>
      </w:r>
      <w:r w:rsidR="00141523" w:rsidRPr="00115428">
        <w:rPr>
          <w:rFonts w:ascii="Times New Roman" w:hAnsi="Times New Roman" w:cs="Times New Roman"/>
        </w:rPr>
        <w:t xml:space="preserve">ummary statistics for dengue cases and deaths </w:t>
      </w:r>
      <w:r w:rsidR="00F6742A" w:rsidRPr="00115428">
        <w:rPr>
          <w:rFonts w:ascii="Times New Roman" w:hAnsi="Times New Roman" w:cs="Times New Roman"/>
        </w:rPr>
        <w:t>and</w:t>
      </w:r>
      <w:r w:rsidR="00141523" w:rsidRPr="00115428">
        <w:rPr>
          <w:rFonts w:ascii="Times New Roman" w:hAnsi="Times New Roman" w:cs="Times New Roman"/>
        </w:rPr>
        <w:t xml:space="preserve"> calculated </w:t>
      </w:r>
      <w:r w:rsidR="00F6742A" w:rsidRPr="00115428">
        <w:rPr>
          <w:rFonts w:ascii="Times New Roman" w:hAnsi="Times New Roman" w:cs="Times New Roman"/>
        </w:rPr>
        <w:t>the incidence by</w:t>
      </w:r>
      <w:r w:rsidR="00141523" w:rsidRPr="00115428">
        <w:rPr>
          <w:rFonts w:ascii="Times New Roman" w:hAnsi="Times New Roman" w:cs="Times New Roman"/>
        </w:rPr>
        <w:t xml:space="preserve"> </w:t>
      </w:r>
      <w:r w:rsidR="00970E63" w:rsidRPr="00115428">
        <w:rPr>
          <w:rFonts w:ascii="Times New Roman" w:hAnsi="Times New Roman" w:cs="Times New Roman"/>
        </w:rPr>
        <w:t>continent and</w:t>
      </w:r>
      <w:r w:rsidR="00141523" w:rsidRPr="00115428">
        <w:rPr>
          <w:rFonts w:ascii="Times New Roman" w:hAnsi="Times New Roman" w:cs="Times New Roman"/>
        </w:rPr>
        <w:t xml:space="preserve"> for the northern and southern hemispheres, using monthly and yearly data. </w:t>
      </w:r>
      <w:r w:rsidR="00970E63" w:rsidRPr="00115428">
        <w:rPr>
          <w:rFonts w:ascii="Times New Roman" w:hAnsi="Times New Roman" w:cs="Times New Roman"/>
        </w:rPr>
        <w:t xml:space="preserve">A </w:t>
      </w:r>
      <w:proofErr w:type="spellStart"/>
      <w:r w:rsidR="00970E63" w:rsidRPr="00115428">
        <w:rPr>
          <w:rFonts w:ascii="Times New Roman" w:hAnsi="Times New Roman" w:cs="Times New Roman"/>
        </w:rPr>
        <w:t>generalised</w:t>
      </w:r>
      <w:proofErr w:type="spellEnd"/>
      <w:r w:rsidR="00970E63" w:rsidRPr="00115428">
        <w:rPr>
          <w:rFonts w:ascii="Times New Roman" w:hAnsi="Times New Roman" w:cs="Times New Roman"/>
        </w:rPr>
        <w:t xml:space="preserve"> linear regression model with </w:t>
      </w:r>
      <w:r w:rsidR="00115958" w:rsidRPr="00115428">
        <w:rPr>
          <w:rFonts w:ascii="Times New Roman" w:hAnsi="Times New Roman" w:cs="Times New Roman"/>
        </w:rPr>
        <w:t>Poisson</w:t>
      </w:r>
      <w:r w:rsidR="00970E63" w:rsidRPr="00115428">
        <w:rPr>
          <w:rFonts w:ascii="Times New Roman" w:hAnsi="Times New Roman" w:cs="Times New Roman"/>
        </w:rPr>
        <w:t xml:space="preserve"> distribution was employed to identify independent predictors of dengue cases and deaths.</w:t>
      </w:r>
      <w:r w:rsidR="00141523" w:rsidRPr="00115428">
        <w:rPr>
          <w:rFonts w:ascii="Times New Roman" w:hAnsi="Times New Roman" w:cs="Times New Roman"/>
        </w:rPr>
        <w:t xml:space="preserve"> </w:t>
      </w:r>
      <w:r w:rsidR="00DF6AB9" w:rsidRPr="00115428">
        <w:rPr>
          <w:rFonts w:ascii="Times New Roman" w:hAnsi="Times New Roman" w:cs="Times New Roman"/>
        </w:rPr>
        <w:t>S</w:t>
      </w:r>
      <w:r w:rsidR="00141523" w:rsidRPr="00115428">
        <w:rPr>
          <w:rFonts w:ascii="Times New Roman" w:hAnsi="Times New Roman" w:cs="Times New Roman"/>
        </w:rPr>
        <w:t>tatistical analyses were performed using R Version 3.5.2.2</w:t>
      </w:r>
      <w:r w:rsidR="0028398C"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63AD9EA74EA74CDBA91E4451F77A7E74"/>
          </w:placeholder>
        </w:sdtPr>
        <w:sdtContent>
          <w:r w:rsidR="00630070" w:rsidRPr="00115428">
            <w:rPr>
              <w:rFonts w:ascii="Times New Roman" w:hAnsi="Times New Roman" w:cs="Times New Roman"/>
              <w:color w:val="000000"/>
            </w:rPr>
            <w:t>[13]</w:t>
          </w:r>
        </w:sdtContent>
      </w:sdt>
      <w:r w:rsidR="00C70C5E" w:rsidRPr="00115428">
        <w:rPr>
          <w:rFonts w:ascii="Times New Roman" w:hAnsi="Times New Roman" w:cs="Times New Roman"/>
        </w:rPr>
        <w:t>.</w:t>
      </w:r>
    </w:p>
    <w:p w14:paraId="3292E58B" w14:textId="77777777" w:rsidR="00EC54F5" w:rsidRPr="00115428" w:rsidRDefault="00EC54F5" w:rsidP="00323464">
      <w:pPr>
        <w:rPr>
          <w:rFonts w:ascii="Times New Roman" w:hAnsi="Times New Roman" w:cs="Times New Roman"/>
          <w:b/>
          <w:bCs/>
        </w:rPr>
      </w:pPr>
      <w:r w:rsidRPr="00115428">
        <w:rPr>
          <w:rFonts w:ascii="Times New Roman" w:hAnsi="Times New Roman" w:cs="Times New Roman"/>
          <w:b/>
          <w:bCs/>
        </w:rPr>
        <w:t xml:space="preserve"> </w:t>
      </w:r>
    </w:p>
    <w:p w14:paraId="487CCA35" w14:textId="77777777" w:rsidR="00323464" w:rsidRPr="00115428" w:rsidRDefault="00115958" w:rsidP="00323464">
      <w:pPr>
        <w:rPr>
          <w:rFonts w:ascii="Times New Roman" w:hAnsi="Times New Roman" w:cs="Times New Roman"/>
          <w:b/>
          <w:bCs/>
        </w:rPr>
      </w:pPr>
      <w:r w:rsidRPr="00115428">
        <w:rPr>
          <w:rFonts w:ascii="Times New Roman" w:hAnsi="Times New Roman" w:cs="Times New Roman"/>
          <w:b/>
          <w:bCs/>
        </w:rPr>
        <w:t>Global dengue cases and deaths in 2024</w:t>
      </w:r>
    </w:p>
    <w:p w14:paraId="76661C62" w14:textId="4ED92EB7" w:rsidR="0099063C" w:rsidRPr="00115428" w:rsidRDefault="00ED3546" w:rsidP="009A607F">
      <w:pPr>
        <w:spacing w:line="360" w:lineRule="auto"/>
        <w:rPr>
          <w:rFonts w:ascii="Times New Roman" w:hAnsi="Times New Roman" w:cs="Times New Roman"/>
        </w:rPr>
      </w:pPr>
      <w:r w:rsidRPr="00115428">
        <w:rPr>
          <w:rFonts w:ascii="Times New Roman" w:hAnsi="Times New Roman" w:cs="Times New Roman"/>
        </w:rPr>
        <w:t xml:space="preserve">Between 1 January and 1 December 2024, </w:t>
      </w:r>
      <w:r w:rsidR="001A4273" w:rsidRPr="00115428">
        <w:rPr>
          <w:rFonts w:ascii="Times New Roman" w:hAnsi="Times New Roman" w:cs="Times New Roman"/>
        </w:rPr>
        <w:t xml:space="preserve">a </w:t>
      </w:r>
      <w:r w:rsidR="00CD497B" w:rsidRPr="00115428">
        <w:rPr>
          <w:rFonts w:ascii="Times New Roman" w:hAnsi="Times New Roman" w:cs="Times New Roman"/>
        </w:rPr>
        <w:t xml:space="preserve">staggering </w:t>
      </w:r>
      <w:r w:rsidR="00BE01FA" w:rsidRPr="00115428">
        <w:rPr>
          <w:rFonts w:ascii="Times New Roman" w:hAnsi="Times New Roman" w:cs="Times New Roman"/>
        </w:rPr>
        <w:t>14,</w:t>
      </w:r>
      <w:r w:rsidR="000E59EF" w:rsidRPr="00115428">
        <w:rPr>
          <w:rFonts w:ascii="Times New Roman" w:hAnsi="Times New Roman" w:cs="Times New Roman"/>
        </w:rPr>
        <w:t>0</w:t>
      </w:r>
      <w:r w:rsidR="00CD7144" w:rsidRPr="00115428">
        <w:rPr>
          <w:rFonts w:ascii="Times New Roman" w:hAnsi="Times New Roman" w:cs="Times New Roman"/>
        </w:rPr>
        <w:t>98</w:t>
      </w:r>
      <w:r w:rsidR="00BE01FA" w:rsidRPr="00115428">
        <w:rPr>
          <w:rFonts w:ascii="Times New Roman" w:hAnsi="Times New Roman" w:cs="Times New Roman"/>
        </w:rPr>
        <w:t>,</w:t>
      </w:r>
      <w:r w:rsidR="00CD7144" w:rsidRPr="00115428">
        <w:rPr>
          <w:rFonts w:ascii="Times New Roman" w:hAnsi="Times New Roman" w:cs="Times New Roman"/>
        </w:rPr>
        <w:t>279</w:t>
      </w:r>
      <w:r w:rsidR="00BE01FA" w:rsidRPr="00115428">
        <w:rPr>
          <w:rFonts w:ascii="Times New Roman" w:hAnsi="Times New Roman" w:cs="Times New Roman"/>
        </w:rPr>
        <w:t xml:space="preserve"> </w:t>
      </w:r>
      <w:r w:rsidR="001A4273" w:rsidRPr="00115428">
        <w:rPr>
          <w:rFonts w:ascii="Times New Roman" w:hAnsi="Times New Roman" w:cs="Times New Roman"/>
        </w:rPr>
        <w:t>dengue cases were recorded</w:t>
      </w:r>
      <w:r w:rsidR="003F1810" w:rsidRPr="00115428">
        <w:rPr>
          <w:rFonts w:ascii="Times New Roman" w:hAnsi="Times New Roman" w:cs="Times New Roman"/>
        </w:rPr>
        <w:t xml:space="preserve"> worldwide</w:t>
      </w:r>
      <w:r w:rsidR="0074139C" w:rsidRPr="00115428">
        <w:rPr>
          <w:rFonts w:ascii="Times New Roman" w:hAnsi="Times New Roman" w:cs="Times New Roman"/>
        </w:rPr>
        <w:t xml:space="preserve">. </w:t>
      </w:r>
      <w:r w:rsidR="00421A47" w:rsidRPr="00115428">
        <w:rPr>
          <w:rFonts w:ascii="Times New Roman" w:hAnsi="Times New Roman" w:cs="Times New Roman"/>
        </w:rPr>
        <w:t xml:space="preserve">This is the </w:t>
      </w:r>
      <w:r w:rsidR="00F8755B" w:rsidRPr="00115428">
        <w:rPr>
          <w:rFonts w:ascii="Times New Roman" w:hAnsi="Times New Roman" w:cs="Times New Roman"/>
        </w:rPr>
        <w:t>highest-ever</w:t>
      </w:r>
      <w:r w:rsidR="0010010C" w:rsidRPr="00115428">
        <w:rPr>
          <w:rFonts w:ascii="Times New Roman" w:hAnsi="Times New Roman" w:cs="Times New Roman"/>
        </w:rPr>
        <w:t xml:space="preserve"> recorded </w:t>
      </w:r>
      <w:r w:rsidR="0016748F" w:rsidRPr="00115428">
        <w:rPr>
          <w:rFonts w:ascii="Times New Roman" w:hAnsi="Times New Roman" w:cs="Times New Roman"/>
        </w:rPr>
        <w:t xml:space="preserve">number of </w:t>
      </w:r>
      <w:r w:rsidR="00F8755B" w:rsidRPr="00115428">
        <w:rPr>
          <w:rFonts w:ascii="Times New Roman" w:hAnsi="Times New Roman" w:cs="Times New Roman"/>
        </w:rPr>
        <w:t xml:space="preserve">dengue </w:t>
      </w:r>
      <w:r w:rsidR="007C5147" w:rsidRPr="00115428">
        <w:rPr>
          <w:rFonts w:ascii="Times New Roman" w:hAnsi="Times New Roman" w:cs="Times New Roman"/>
        </w:rPr>
        <w:t>case</w:t>
      </w:r>
      <w:r w:rsidR="0016748F" w:rsidRPr="00115428">
        <w:rPr>
          <w:rFonts w:ascii="Times New Roman" w:hAnsi="Times New Roman" w:cs="Times New Roman"/>
        </w:rPr>
        <w:t>s</w:t>
      </w:r>
      <w:r w:rsidR="00F8755B" w:rsidRPr="00115428">
        <w:rPr>
          <w:rFonts w:ascii="Times New Roman" w:hAnsi="Times New Roman" w:cs="Times New Roman"/>
        </w:rPr>
        <w:t xml:space="preserve"> since </w:t>
      </w:r>
      <w:r w:rsidR="00C72898" w:rsidRPr="00115428">
        <w:rPr>
          <w:rFonts w:ascii="Times New Roman" w:hAnsi="Times New Roman" w:cs="Times New Roman"/>
        </w:rPr>
        <w:t xml:space="preserve">the </w:t>
      </w:r>
      <w:r w:rsidR="00F8755B" w:rsidRPr="00115428">
        <w:rPr>
          <w:rFonts w:ascii="Times New Roman" w:hAnsi="Times New Roman" w:cs="Times New Roman"/>
        </w:rPr>
        <w:t>global dengue recording system</w:t>
      </w:r>
      <w:r w:rsidR="002234B9" w:rsidRPr="00115428">
        <w:rPr>
          <w:rFonts w:ascii="Times New Roman" w:hAnsi="Times New Roman" w:cs="Times New Roman"/>
        </w:rPr>
        <w:t xml:space="preserve"> was</w:t>
      </w:r>
      <w:r w:rsidR="00A870BA" w:rsidRPr="00115428">
        <w:rPr>
          <w:rFonts w:ascii="Times New Roman" w:hAnsi="Times New Roman" w:cs="Times New Roman"/>
        </w:rPr>
        <w:t xml:space="preserve"> </w:t>
      </w:r>
      <w:r w:rsidR="00637A78" w:rsidRPr="00115428">
        <w:rPr>
          <w:rFonts w:ascii="Times New Roman" w:hAnsi="Times New Roman" w:cs="Times New Roman"/>
        </w:rPr>
        <w:t>introduced</w:t>
      </w:r>
      <w:r w:rsidR="00A870BA" w:rsidRPr="00115428">
        <w:rPr>
          <w:rFonts w:ascii="Times New Roman" w:hAnsi="Times New Roman" w:cs="Times New Roman"/>
        </w:rPr>
        <w:t xml:space="preserve"> in</w:t>
      </w:r>
      <w:r w:rsidR="006D62B8" w:rsidRPr="00115428">
        <w:rPr>
          <w:rFonts w:ascii="Times New Roman" w:hAnsi="Times New Roman" w:cs="Times New Roman"/>
        </w:rPr>
        <w:t xml:space="preserve"> 2010</w:t>
      </w:r>
      <w:r w:rsidR="00F8755B" w:rsidRPr="00115428">
        <w:rPr>
          <w:rFonts w:ascii="Times New Roman" w:hAnsi="Times New Roman" w:cs="Times New Roman"/>
        </w:rPr>
        <w:t>.</w:t>
      </w:r>
      <w:r w:rsidR="00C72898" w:rsidRPr="00115428">
        <w:rPr>
          <w:rFonts w:ascii="Times New Roman" w:hAnsi="Times New Roman" w:cs="Times New Roman"/>
        </w:rPr>
        <w:t xml:space="preserve"> </w:t>
      </w:r>
      <w:r w:rsidR="00E91678" w:rsidRPr="00115428">
        <w:rPr>
          <w:rFonts w:ascii="Times New Roman" w:hAnsi="Times New Roman" w:cs="Times New Roman"/>
        </w:rPr>
        <w:t xml:space="preserve">This figure </w:t>
      </w:r>
      <w:r w:rsidR="00C92A00" w:rsidRPr="00115428">
        <w:rPr>
          <w:rFonts w:ascii="Times New Roman" w:hAnsi="Times New Roman" w:cs="Times New Roman"/>
        </w:rPr>
        <w:t xml:space="preserve">is </w:t>
      </w:r>
      <w:r w:rsidR="007248FD" w:rsidRPr="00115428">
        <w:rPr>
          <w:rFonts w:ascii="Times New Roman" w:hAnsi="Times New Roman" w:cs="Times New Roman"/>
        </w:rPr>
        <w:t xml:space="preserve">more than </w:t>
      </w:r>
      <w:r w:rsidR="003F04B0" w:rsidRPr="00115428">
        <w:rPr>
          <w:rFonts w:ascii="Times New Roman" w:hAnsi="Times New Roman" w:cs="Times New Roman"/>
        </w:rPr>
        <w:t>double compared to</w:t>
      </w:r>
      <w:r w:rsidR="00E91678" w:rsidRPr="00115428">
        <w:rPr>
          <w:rFonts w:ascii="Times New Roman" w:hAnsi="Times New Roman" w:cs="Times New Roman"/>
        </w:rPr>
        <w:t xml:space="preserve"> the previous record </w:t>
      </w:r>
      <w:r w:rsidR="003F04B0" w:rsidRPr="00115428">
        <w:rPr>
          <w:rFonts w:ascii="Times New Roman" w:hAnsi="Times New Roman" w:cs="Times New Roman"/>
        </w:rPr>
        <w:t xml:space="preserve">of </w:t>
      </w:r>
      <w:r w:rsidR="00C92A00" w:rsidRPr="00115428">
        <w:rPr>
          <w:rFonts w:ascii="Times New Roman" w:hAnsi="Times New Roman" w:cs="Times New Roman"/>
        </w:rPr>
        <w:t xml:space="preserve">6.8 million </w:t>
      </w:r>
      <w:r w:rsidR="00A222C9" w:rsidRPr="00115428">
        <w:rPr>
          <w:rFonts w:ascii="Times New Roman" w:hAnsi="Times New Roman" w:cs="Times New Roman"/>
        </w:rPr>
        <w:t>repor</w:t>
      </w:r>
      <w:r w:rsidR="003463FC" w:rsidRPr="00115428">
        <w:rPr>
          <w:rFonts w:ascii="Times New Roman" w:hAnsi="Times New Roman" w:cs="Times New Roman"/>
        </w:rPr>
        <w:t>ted</w:t>
      </w:r>
      <w:r w:rsidR="00814E9E" w:rsidRPr="00115428">
        <w:rPr>
          <w:rFonts w:ascii="Times New Roman" w:hAnsi="Times New Roman" w:cs="Times New Roman"/>
        </w:rPr>
        <w:t xml:space="preserve"> </w:t>
      </w:r>
      <w:r w:rsidR="00C92A00" w:rsidRPr="00115428">
        <w:rPr>
          <w:rFonts w:ascii="Times New Roman" w:hAnsi="Times New Roman" w:cs="Times New Roman"/>
        </w:rPr>
        <w:t xml:space="preserve">by </w:t>
      </w:r>
      <w:r w:rsidR="003F04B0" w:rsidRPr="00115428">
        <w:rPr>
          <w:rFonts w:ascii="Times New Roman" w:hAnsi="Times New Roman" w:cs="Times New Roman"/>
        </w:rPr>
        <w:t xml:space="preserve">the </w:t>
      </w:r>
      <w:r w:rsidR="00C92A00" w:rsidRPr="00115428">
        <w:rPr>
          <w:rFonts w:ascii="Times New Roman" w:hAnsi="Times New Roman" w:cs="Times New Roman"/>
        </w:rPr>
        <w:t>WHO</w:t>
      </w:r>
      <w:r w:rsidR="003F04B0" w:rsidRPr="00115428">
        <w:rPr>
          <w:rFonts w:ascii="Times New Roman" w:hAnsi="Times New Roman" w:cs="Times New Roman"/>
        </w:rPr>
        <w:t xml:space="preserve"> in 2023</w:t>
      </w:r>
      <w:r w:rsidR="00C92A00" w:rsidRPr="00115428">
        <w:rPr>
          <w:rFonts w:ascii="Times New Roman" w:hAnsi="Times New Roman" w:cs="Times New Roman"/>
        </w:rPr>
        <w:t xml:space="preserve">. </w:t>
      </w:r>
      <w:r w:rsidR="009402A0" w:rsidRPr="00115428">
        <w:rPr>
          <w:rFonts w:ascii="Times New Roman" w:hAnsi="Times New Roman" w:cs="Times New Roman"/>
        </w:rPr>
        <w:t xml:space="preserve">Compared to the cases recorded in </w:t>
      </w:r>
      <w:r w:rsidR="003F1810" w:rsidRPr="00115428">
        <w:rPr>
          <w:rFonts w:ascii="Times New Roman" w:hAnsi="Times New Roman" w:cs="Times New Roman"/>
        </w:rPr>
        <w:t>2014</w:t>
      </w:r>
      <w:r w:rsidR="00867007" w:rsidRPr="00115428">
        <w:rPr>
          <w:rFonts w:ascii="Times New Roman" w:hAnsi="Times New Roman" w:cs="Times New Roman"/>
        </w:rPr>
        <w:t xml:space="preserve"> (</w:t>
      </w:r>
      <w:r w:rsidR="00867007" w:rsidRPr="00115428">
        <w:rPr>
          <w:rFonts w:ascii="Times New Roman" w:hAnsi="Times New Roman" w:cs="Times New Roman"/>
          <w:i/>
          <w:iCs/>
        </w:rPr>
        <w:t>n</w:t>
      </w:r>
      <w:r w:rsidR="00867007" w:rsidRPr="00115428">
        <w:rPr>
          <w:rFonts w:ascii="Times New Roman" w:hAnsi="Times New Roman" w:cs="Times New Roman"/>
        </w:rPr>
        <w:t>=</w:t>
      </w:r>
      <w:r w:rsidR="005069A2" w:rsidRPr="00115428">
        <w:rPr>
          <w:rFonts w:ascii="Times New Roman" w:hAnsi="Times New Roman" w:cs="Times New Roman"/>
        </w:rPr>
        <w:t>1</w:t>
      </w:r>
      <w:r w:rsidR="0041408A" w:rsidRPr="00115428">
        <w:rPr>
          <w:rFonts w:ascii="Times New Roman" w:hAnsi="Times New Roman" w:cs="Times New Roman"/>
        </w:rPr>
        <w:t>,</w:t>
      </w:r>
      <w:r w:rsidR="005069A2" w:rsidRPr="00115428">
        <w:rPr>
          <w:rFonts w:ascii="Times New Roman" w:hAnsi="Times New Roman" w:cs="Times New Roman"/>
        </w:rPr>
        <w:t>206</w:t>
      </w:r>
      <w:r w:rsidR="0041408A" w:rsidRPr="00115428">
        <w:rPr>
          <w:rFonts w:ascii="Times New Roman" w:hAnsi="Times New Roman" w:cs="Times New Roman"/>
        </w:rPr>
        <w:t>,</w:t>
      </w:r>
      <w:r w:rsidR="005069A2" w:rsidRPr="00115428">
        <w:rPr>
          <w:rFonts w:ascii="Times New Roman" w:hAnsi="Times New Roman" w:cs="Times New Roman"/>
        </w:rPr>
        <w:t>644</w:t>
      </w:r>
      <w:r w:rsidR="00867007" w:rsidRPr="00115428">
        <w:rPr>
          <w:rFonts w:ascii="Times New Roman" w:hAnsi="Times New Roman" w:cs="Times New Roman"/>
        </w:rPr>
        <w:t>)</w:t>
      </w:r>
      <w:r w:rsidR="009402A0" w:rsidRPr="00115428">
        <w:rPr>
          <w:rFonts w:ascii="Times New Roman" w:hAnsi="Times New Roman" w:cs="Times New Roman"/>
        </w:rPr>
        <w:t>,</w:t>
      </w:r>
      <w:r w:rsidR="002D2C6A" w:rsidRPr="00115428">
        <w:rPr>
          <w:rFonts w:ascii="Times New Roman" w:hAnsi="Times New Roman" w:cs="Times New Roman"/>
        </w:rPr>
        <w:t xml:space="preserve"> </w:t>
      </w:r>
      <w:r w:rsidR="00867007" w:rsidRPr="00115428">
        <w:rPr>
          <w:rFonts w:ascii="Times New Roman" w:hAnsi="Times New Roman" w:cs="Times New Roman"/>
        </w:rPr>
        <w:t xml:space="preserve">global </w:t>
      </w:r>
      <w:r w:rsidR="002D2C6A" w:rsidRPr="00115428">
        <w:rPr>
          <w:rFonts w:ascii="Times New Roman" w:hAnsi="Times New Roman" w:cs="Times New Roman"/>
        </w:rPr>
        <w:t>dengue fever</w:t>
      </w:r>
      <w:r w:rsidR="00970E63" w:rsidRPr="00115428">
        <w:rPr>
          <w:rFonts w:ascii="Times New Roman" w:hAnsi="Times New Roman" w:cs="Times New Roman"/>
        </w:rPr>
        <w:t xml:space="preserve"> </w:t>
      </w:r>
      <w:r w:rsidR="002D2C6A" w:rsidRPr="00115428">
        <w:rPr>
          <w:rFonts w:ascii="Times New Roman" w:hAnsi="Times New Roman" w:cs="Times New Roman"/>
        </w:rPr>
        <w:t xml:space="preserve">increased </w:t>
      </w:r>
      <w:r w:rsidR="00312084" w:rsidRPr="00115428">
        <w:rPr>
          <w:rFonts w:ascii="Times New Roman" w:hAnsi="Times New Roman" w:cs="Times New Roman"/>
        </w:rPr>
        <w:t>12-fold</w:t>
      </w:r>
      <w:r w:rsidR="002D2C6A" w:rsidRPr="00115428">
        <w:rPr>
          <w:rFonts w:ascii="Times New Roman" w:hAnsi="Times New Roman" w:cs="Times New Roman"/>
        </w:rPr>
        <w:t xml:space="preserve"> </w:t>
      </w:r>
      <w:r w:rsidR="00EF7DC8" w:rsidRPr="00115428">
        <w:rPr>
          <w:rFonts w:ascii="Times New Roman" w:hAnsi="Times New Roman" w:cs="Times New Roman"/>
        </w:rPr>
        <w:t>in 2024</w:t>
      </w:r>
      <w:r w:rsidR="00D42EBE"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1)</w:t>
      </w:r>
      <w:r w:rsidR="00EF7DC8" w:rsidRPr="00115428">
        <w:rPr>
          <w:rFonts w:ascii="Times New Roman" w:hAnsi="Times New Roman" w:cs="Times New Roman"/>
        </w:rPr>
        <w:t xml:space="preserve">. </w:t>
      </w:r>
      <w:r w:rsidR="009402A0" w:rsidRPr="00115428">
        <w:rPr>
          <w:rFonts w:ascii="Times New Roman" w:hAnsi="Times New Roman" w:cs="Times New Roman"/>
        </w:rPr>
        <w:t xml:space="preserve"> </w:t>
      </w:r>
      <w:r w:rsidR="00AA1B66" w:rsidRPr="00115428">
        <w:rPr>
          <w:rFonts w:ascii="Times New Roman" w:hAnsi="Times New Roman" w:cs="Times New Roman"/>
        </w:rPr>
        <w:t>The year</w:t>
      </w:r>
      <w:r w:rsidR="00D42EBE" w:rsidRPr="00115428">
        <w:rPr>
          <w:rFonts w:ascii="Times New Roman" w:hAnsi="Times New Roman" w:cs="Times New Roman"/>
        </w:rPr>
        <w:t xml:space="preserve"> 2024 also </w:t>
      </w:r>
      <w:r w:rsidR="00AA1B66" w:rsidRPr="00115428">
        <w:rPr>
          <w:rFonts w:ascii="Times New Roman" w:hAnsi="Times New Roman" w:cs="Times New Roman"/>
        </w:rPr>
        <w:t xml:space="preserve">recorded </w:t>
      </w:r>
      <w:r w:rsidR="00EE35AB" w:rsidRPr="00115428">
        <w:rPr>
          <w:rFonts w:ascii="Times New Roman" w:hAnsi="Times New Roman" w:cs="Times New Roman"/>
        </w:rPr>
        <w:t xml:space="preserve">the </w:t>
      </w:r>
      <w:r w:rsidR="00AA1B66" w:rsidRPr="00115428">
        <w:rPr>
          <w:rFonts w:ascii="Times New Roman" w:hAnsi="Times New Roman" w:cs="Times New Roman"/>
        </w:rPr>
        <w:t>high</w:t>
      </w:r>
      <w:r w:rsidR="002D07AF" w:rsidRPr="00115428">
        <w:rPr>
          <w:rFonts w:ascii="Times New Roman" w:hAnsi="Times New Roman" w:cs="Times New Roman"/>
        </w:rPr>
        <w:t>est number of deaths since the recording system was available</w:t>
      </w:r>
      <w:r w:rsidR="003F04B0" w:rsidRPr="00115428">
        <w:rPr>
          <w:rFonts w:ascii="Times New Roman" w:hAnsi="Times New Roman" w:cs="Times New Roman"/>
        </w:rPr>
        <w:t xml:space="preserve">, </w:t>
      </w:r>
      <w:r w:rsidR="00D42EBE" w:rsidRPr="00115428">
        <w:rPr>
          <w:rFonts w:ascii="Times New Roman" w:hAnsi="Times New Roman" w:cs="Times New Roman"/>
        </w:rPr>
        <w:t xml:space="preserve">with </w:t>
      </w:r>
      <w:r w:rsidR="00EE7C01" w:rsidRPr="00115428">
        <w:rPr>
          <w:rFonts w:ascii="Times New Roman" w:hAnsi="Times New Roman" w:cs="Times New Roman"/>
        </w:rPr>
        <w:t>9,</w:t>
      </w:r>
      <w:r w:rsidR="00CD7144" w:rsidRPr="00115428">
        <w:rPr>
          <w:rFonts w:ascii="Times New Roman" w:hAnsi="Times New Roman" w:cs="Times New Roman"/>
        </w:rPr>
        <w:t>404</w:t>
      </w:r>
      <w:r w:rsidR="00D42EBE" w:rsidRPr="00115428">
        <w:rPr>
          <w:rFonts w:ascii="Times New Roman" w:hAnsi="Times New Roman" w:cs="Times New Roman"/>
        </w:rPr>
        <w:t xml:space="preserve"> fatalities</w:t>
      </w:r>
      <w:r w:rsidR="002D07AF" w:rsidRPr="00115428">
        <w:rPr>
          <w:rFonts w:ascii="Times New Roman" w:hAnsi="Times New Roman" w:cs="Times New Roman"/>
        </w:rPr>
        <w:t xml:space="preserve"> resulting </w:t>
      </w:r>
      <w:r w:rsidR="00E257CD" w:rsidRPr="00115428">
        <w:rPr>
          <w:rFonts w:ascii="Times New Roman" w:hAnsi="Times New Roman" w:cs="Times New Roman"/>
        </w:rPr>
        <w:t>in</w:t>
      </w:r>
      <w:r w:rsidR="002D07AF" w:rsidRPr="00115428">
        <w:rPr>
          <w:rFonts w:ascii="Times New Roman" w:hAnsi="Times New Roman" w:cs="Times New Roman"/>
        </w:rPr>
        <w:t xml:space="preserve"> a case-fatality rat</w:t>
      </w:r>
      <w:r w:rsidR="00880668" w:rsidRPr="00115428">
        <w:rPr>
          <w:rFonts w:ascii="Times New Roman" w:hAnsi="Times New Roman" w:cs="Times New Roman"/>
        </w:rPr>
        <w:t>e</w:t>
      </w:r>
      <w:r w:rsidR="002D07AF" w:rsidRPr="00115428">
        <w:rPr>
          <w:rFonts w:ascii="Times New Roman" w:hAnsi="Times New Roman" w:cs="Times New Roman"/>
        </w:rPr>
        <w:t xml:space="preserve"> of 0.</w:t>
      </w:r>
      <w:r w:rsidR="00C56848" w:rsidRPr="00115428">
        <w:rPr>
          <w:rFonts w:ascii="Times New Roman" w:hAnsi="Times New Roman" w:cs="Times New Roman"/>
        </w:rPr>
        <w:t>0</w:t>
      </w:r>
      <w:r w:rsidR="00C8443F" w:rsidRPr="00115428">
        <w:rPr>
          <w:rFonts w:ascii="Times New Roman" w:hAnsi="Times New Roman" w:cs="Times New Roman"/>
        </w:rPr>
        <w:t>7</w:t>
      </w:r>
      <w:r w:rsidR="002D07AF" w:rsidRPr="00115428">
        <w:rPr>
          <w:rFonts w:ascii="Times New Roman" w:hAnsi="Times New Roman" w:cs="Times New Roman"/>
        </w:rPr>
        <w:t xml:space="preserve">%. </w:t>
      </w:r>
      <w:r w:rsidR="00275B44" w:rsidRPr="00115428">
        <w:rPr>
          <w:rFonts w:ascii="Times New Roman" w:hAnsi="Times New Roman" w:cs="Times New Roman"/>
        </w:rPr>
        <w:t xml:space="preserve">The </w:t>
      </w:r>
      <w:r w:rsidR="00C174AB" w:rsidRPr="00115428">
        <w:rPr>
          <w:rFonts w:ascii="Times New Roman" w:hAnsi="Times New Roman" w:cs="Times New Roman"/>
        </w:rPr>
        <w:t>death</w:t>
      </w:r>
      <w:r w:rsidR="00892368" w:rsidRPr="00115428">
        <w:rPr>
          <w:rFonts w:ascii="Times New Roman" w:hAnsi="Times New Roman" w:cs="Times New Roman"/>
        </w:rPr>
        <w:t xml:space="preserve"> toll in 2024 </w:t>
      </w:r>
      <w:r w:rsidR="00B55F1A" w:rsidRPr="00115428">
        <w:rPr>
          <w:rFonts w:ascii="Times New Roman" w:hAnsi="Times New Roman" w:cs="Times New Roman"/>
        </w:rPr>
        <w:t>was</w:t>
      </w:r>
      <w:r w:rsidR="00892368" w:rsidRPr="00115428">
        <w:rPr>
          <w:rFonts w:ascii="Times New Roman" w:hAnsi="Times New Roman" w:cs="Times New Roman"/>
        </w:rPr>
        <w:t xml:space="preserve"> </w:t>
      </w:r>
      <w:r w:rsidR="008522F8" w:rsidRPr="00115428">
        <w:rPr>
          <w:rFonts w:ascii="Times New Roman" w:hAnsi="Times New Roman" w:cs="Times New Roman"/>
        </w:rPr>
        <w:t>15</w:t>
      </w:r>
      <w:r w:rsidR="000B5882" w:rsidRPr="00115428">
        <w:rPr>
          <w:rFonts w:ascii="Times New Roman" w:hAnsi="Times New Roman" w:cs="Times New Roman"/>
        </w:rPr>
        <w:t xml:space="preserve"> times</w:t>
      </w:r>
      <w:r w:rsidR="00892368" w:rsidRPr="00115428">
        <w:rPr>
          <w:rFonts w:ascii="Times New Roman" w:hAnsi="Times New Roman" w:cs="Times New Roman"/>
        </w:rPr>
        <w:t xml:space="preserve"> higher </w:t>
      </w:r>
      <w:r w:rsidR="0069306C" w:rsidRPr="00115428">
        <w:rPr>
          <w:rFonts w:ascii="Times New Roman" w:hAnsi="Times New Roman" w:cs="Times New Roman"/>
        </w:rPr>
        <w:t xml:space="preserve">compared to </w:t>
      </w:r>
      <w:r w:rsidR="00892368" w:rsidRPr="00115428">
        <w:rPr>
          <w:rFonts w:ascii="Times New Roman" w:hAnsi="Times New Roman" w:cs="Times New Roman"/>
        </w:rPr>
        <w:t>the deaths</w:t>
      </w:r>
      <w:r w:rsidR="0029258E" w:rsidRPr="00115428">
        <w:rPr>
          <w:rFonts w:ascii="Times New Roman" w:hAnsi="Times New Roman" w:cs="Times New Roman"/>
        </w:rPr>
        <w:t xml:space="preserve"> recorded</w:t>
      </w:r>
      <w:r w:rsidR="00892368" w:rsidRPr="00115428">
        <w:rPr>
          <w:rFonts w:ascii="Times New Roman" w:hAnsi="Times New Roman" w:cs="Times New Roman"/>
        </w:rPr>
        <w:t xml:space="preserve"> in 20</w:t>
      </w:r>
      <w:r w:rsidR="00C174AB" w:rsidRPr="00115428">
        <w:rPr>
          <w:rFonts w:ascii="Times New Roman" w:hAnsi="Times New Roman" w:cs="Times New Roman"/>
        </w:rPr>
        <w:t>14</w:t>
      </w:r>
      <w:r w:rsidR="00892368" w:rsidRPr="00115428">
        <w:rPr>
          <w:rFonts w:ascii="Times New Roman" w:hAnsi="Times New Roman" w:cs="Times New Roman"/>
        </w:rPr>
        <w:t xml:space="preserve"> (</w:t>
      </w:r>
      <w:r w:rsidR="00892368" w:rsidRPr="00115428">
        <w:rPr>
          <w:rFonts w:ascii="Times New Roman" w:hAnsi="Times New Roman" w:cs="Times New Roman"/>
          <w:i/>
          <w:iCs/>
        </w:rPr>
        <w:t>n</w:t>
      </w:r>
      <w:r w:rsidR="00892368" w:rsidRPr="00115428">
        <w:rPr>
          <w:rFonts w:ascii="Times New Roman" w:hAnsi="Times New Roman" w:cs="Times New Roman"/>
        </w:rPr>
        <w:t>=</w:t>
      </w:r>
      <w:r w:rsidR="008522F8" w:rsidRPr="00115428">
        <w:rPr>
          <w:rFonts w:ascii="Times New Roman" w:hAnsi="Times New Roman" w:cs="Times New Roman"/>
        </w:rPr>
        <w:t>683</w:t>
      </w:r>
      <w:r w:rsidR="00892368"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1)</w:t>
      </w:r>
      <w:r w:rsidR="00D42EBE" w:rsidRPr="00115428">
        <w:rPr>
          <w:rFonts w:ascii="Times New Roman" w:hAnsi="Times New Roman" w:cs="Times New Roman"/>
        </w:rPr>
        <w:t>.</w:t>
      </w:r>
    </w:p>
    <w:p w14:paraId="465BC03B" w14:textId="25AA0536" w:rsidR="00525573" w:rsidRPr="00115428" w:rsidRDefault="002F51FE" w:rsidP="00057A2F">
      <w:pPr>
        <w:spacing w:line="360" w:lineRule="auto"/>
        <w:rPr>
          <w:rFonts w:ascii="Times New Roman" w:eastAsia="Times New Roman" w:hAnsi="Times New Roman" w:cs="Times New Roman"/>
          <w:color w:val="000000"/>
          <w:kern w:val="0"/>
          <w14:ligatures w14:val="none"/>
        </w:rPr>
      </w:pPr>
      <w:r w:rsidRPr="00115428">
        <w:rPr>
          <w:rFonts w:ascii="Times New Roman" w:hAnsi="Times New Roman" w:cs="Times New Roman"/>
        </w:rPr>
        <w:t xml:space="preserve">The dengue seasonality </w:t>
      </w:r>
      <w:r w:rsidR="002F64FC" w:rsidRPr="00115428">
        <w:rPr>
          <w:rFonts w:ascii="Times New Roman" w:hAnsi="Times New Roman" w:cs="Times New Roman"/>
        </w:rPr>
        <w:t>varied</w:t>
      </w:r>
      <w:r w:rsidRPr="00115428">
        <w:rPr>
          <w:rFonts w:ascii="Times New Roman" w:hAnsi="Times New Roman" w:cs="Times New Roman"/>
        </w:rPr>
        <w:t xml:space="preserve"> in </w:t>
      </w:r>
      <w:r w:rsidR="0052291D" w:rsidRPr="00115428">
        <w:rPr>
          <w:rFonts w:ascii="Times New Roman" w:hAnsi="Times New Roman" w:cs="Times New Roman"/>
        </w:rPr>
        <w:t xml:space="preserve">the </w:t>
      </w:r>
      <w:r w:rsidR="00213ABD" w:rsidRPr="00115428">
        <w:rPr>
          <w:rFonts w:ascii="Times New Roman" w:hAnsi="Times New Roman" w:cs="Times New Roman"/>
        </w:rPr>
        <w:t>S</w:t>
      </w:r>
      <w:r w:rsidRPr="00115428">
        <w:rPr>
          <w:rFonts w:ascii="Times New Roman" w:hAnsi="Times New Roman" w:cs="Times New Roman"/>
        </w:rPr>
        <w:t xml:space="preserve">outhern and </w:t>
      </w:r>
      <w:r w:rsidR="00213ABD" w:rsidRPr="00115428">
        <w:rPr>
          <w:rFonts w:ascii="Times New Roman" w:hAnsi="Times New Roman" w:cs="Times New Roman"/>
        </w:rPr>
        <w:t>N</w:t>
      </w:r>
      <w:r w:rsidRPr="00115428">
        <w:rPr>
          <w:rFonts w:ascii="Times New Roman" w:hAnsi="Times New Roman" w:cs="Times New Roman"/>
        </w:rPr>
        <w:t xml:space="preserve">orthern </w:t>
      </w:r>
      <w:r w:rsidR="00EB3C16" w:rsidRPr="00115428">
        <w:rPr>
          <w:rFonts w:ascii="Times New Roman" w:hAnsi="Times New Roman" w:cs="Times New Roman"/>
        </w:rPr>
        <w:t>hemispheres</w:t>
      </w:r>
      <w:r w:rsidR="007572B5" w:rsidRPr="00115428">
        <w:rPr>
          <w:rFonts w:ascii="Times New Roman" w:hAnsi="Times New Roman" w:cs="Times New Roman"/>
        </w:rPr>
        <w:t xml:space="preserve"> due to</w:t>
      </w:r>
      <w:r w:rsidRPr="00115428">
        <w:rPr>
          <w:rFonts w:ascii="Times New Roman" w:hAnsi="Times New Roman" w:cs="Times New Roman"/>
        </w:rPr>
        <w:t xml:space="preserve"> </w:t>
      </w:r>
      <w:r w:rsidR="00F23FF5" w:rsidRPr="00115428">
        <w:rPr>
          <w:rFonts w:ascii="Times New Roman" w:hAnsi="Times New Roman" w:cs="Times New Roman"/>
        </w:rPr>
        <w:t xml:space="preserve">the </w:t>
      </w:r>
      <w:r w:rsidR="007572B5" w:rsidRPr="00115428">
        <w:rPr>
          <w:rFonts w:ascii="Times New Roman" w:hAnsi="Times New Roman" w:cs="Times New Roman"/>
        </w:rPr>
        <w:t xml:space="preserve">variation in </w:t>
      </w:r>
      <w:r w:rsidRPr="00115428">
        <w:rPr>
          <w:rFonts w:ascii="Times New Roman" w:hAnsi="Times New Roman" w:cs="Times New Roman"/>
        </w:rPr>
        <w:t>weather</w:t>
      </w:r>
      <w:r w:rsidR="0052291D" w:rsidRPr="00115428">
        <w:rPr>
          <w:rFonts w:ascii="Times New Roman" w:hAnsi="Times New Roman" w:cs="Times New Roman"/>
        </w:rPr>
        <w:t xml:space="preserve"> </w:t>
      </w:r>
      <w:r w:rsidR="007572B5" w:rsidRPr="00115428">
        <w:rPr>
          <w:rFonts w:ascii="Times New Roman" w:hAnsi="Times New Roman" w:cs="Times New Roman"/>
        </w:rPr>
        <w:t xml:space="preserve">patterns </w:t>
      </w:r>
      <w:r w:rsidR="0052291D" w:rsidRPr="00115428">
        <w:rPr>
          <w:rFonts w:ascii="Times New Roman" w:hAnsi="Times New Roman" w:cs="Times New Roman"/>
        </w:rPr>
        <w:t xml:space="preserve">in the two opposite hemispheres. </w:t>
      </w:r>
      <w:r w:rsidR="005E187E" w:rsidRPr="00115428">
        <w:rPr>
          <w:rFonts w:ascii="Times New Roman" w:hAnsi="Times New Roman" w:cs="Times New Roman"/>
        </w:rPr>
        <w:t>The highest number of dengue cases i</w:t>
      </w:r>
      <w:r w:rsidR="001D15D5" w:rsidRPr="00115428">
        <w:rPr>
          <w:rFonts w:ascii="Times New Roman" w:hAnsi="Times New Roman" w:cs="Times New Roman"/>
        </w:rPr>
        <w:t xml:space="preserve">n the Northern Hemisphere occurred in October, with </w:t>
      </w:r>
      <w:r w:rsidR="00921F8F" w:rsidRPr="00115428">
        <w:rPr>
          <w:rFonts w:ascii="Times New Roman" w:hAnsi="Times New Roman" w:cs="Times New Roman"/>
        </w:rPr>
        <w:t>410,157</w:t>
      </w:r>
      <w:r w:rsidR="001D15D5" w:rsidRPr="00115428">
        <w:rPr>
          <w:rFonts w:ascii="Times New Roman" w:hAnsi="Times New Roman" w:cs="Times New Roman"/>
        </w:rPr>
        <w:t xml:space="preserve"> cases</w:t>
      </w:r>
      <w:r w:rsidR="00AB55C6" w:rsidRPr="00115428">
        <w:rPr>
          <w:rFonts w:ascii="Times New Roman" w:hAnsi="Times New Roman" w:cs="Times New Roman"/>
        </w:rPr>
        <w:t xml:space="preserve">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S1</w:t>
      </w:r>
      <w:r w:rsidR="00CD2FA6" w:rsidRPr="00115428">
        <w:rPr>
          <w:rFonts w:ascii="Times New Roman" w:hAnsi="Times New Roman" w:cs="Times New Roman"/>
          <w:b/>
          <w:bCs/>
        </w:rPr>
        <w:t>)</w:t>
      </w:r>
      <w:r w:rsidR="001D15D5" w:rsidRPr="00115428">
        <w:rPr>
          <w:rFonts w:ascii="Times New Roman" w:hAnsi="Times New Roman" w:cs="Times New Roman"/>
        </w:rPr>
        <w:t>.</w:t>
      </w:r>
      <w:r w:rsidR="00AB55C6" w:rsidRPr="00115428">
        <w:rPr>
          <w:rFonts w:ascii="Times New Roman" w:hAnsi="Times New Roman" w:cs="Times New Roman"/>
        </w:rPr>
        <w:t xml:space="preserve"> </w:t>
      </w:r>
      <w:r w:rsidR="001D15D5" w:rsidRPr="00115428">
        <w:rPr>
          <w:rFonts w:ascii="Times New Roman" w:hAnsi="Times New Roman" w:cs="Times New Roman"/>
        </w:rPr>
        <w:t xml:space="preserve"> In the Southern Hemisphere, </w:t>
      </w:r>
      <w:r w:rsidR="00AB55C6" w:rsidRPr="00115428">
        <w:rPr>
          <w:rFonts w:ascii="Times New Roman" w:hAnsi="Times New Roman" w:cs="Times New Roman"/>
        </w:rPr>
        <w:t xml:space="preserve">the highest number of cases was recorded in </w:t>
      </w:r>
      <w:r w:rsidR="00921F8F" w:rsidRPr="00115428">
        <w:rPr>
          <w:rFonts w:ascii="Times New Roman" w:hAnsi="Times New Roman" w:cs="Times New Roman"/>
        </w:rPr>
        <w:t>March</w:t>
      </w:r>
      <w:r w:rsidR="005E187E" w:rsidRPr="00115428">
        <w:rPr>
          <w:rFonts w:ascii="Times New Roman" w:hAnsi="Times New Roman" w:cs="Times New Roman"/>
        </w:rPr>
        <w:t>,</w:t>
      </w:r>
      <w:r w:rsidR="001D15D5" w:rsidRPr="00115428">
        <w:rPr>
          <w:rFonts w:ascii="Times New Roman" w:hAnsi="Times New Roman" w:cs="Times New Roman"/>
        </w:rPr>
        <w:t xml:space="preserve"> </w:t>
      </w:r>
      <w:r w:rsidR="00CE17C9" w:rsidRPr="00115428">
        <w:rPr>
          <w:rFonts w:ascii="Times New Roman" w:hAnsi="Times New Roman" w:cs="Times New Roman"/>
        </w:rPr>
        <w:t xml:space="preserve">with </w:t>
      </w:r>
      <w:r w:rsidR="00921F8F" w:rsidRPr="00115428">
        <w:rPr>
          <w:rFonts w:ascii="Times New Roman" w:hAnsi="Times New Roman" w:cs="Times New Roman"/>
        </w:rPr>
        <w:t xml:space="preserve">2,661,833 </w:t>
      </w:r>
      <w:r w:rsidR="00C121BA" w:rsidRPr="00115428">
        <w:rPr>
          <w:rFonts w:ascii="Times New Roman" w:hAnsi="Times New Roman" w:cs="Times New Roman"/>
        </w:rPr>
        <w:t xml:space="preserve">dengue </w:t>
      </w:r>
      <w:r w:rsidR="001D15D5" w:rsidRPr="00115428">
        <w:rPr>
          <w:rFonts w:ascii="Times New Roman" w:hAnsi="Times New Roman" w:cs="Times New Roman"/>
        </w:rPr>
        <w:t>cases</w:t>
      </w:r>
      <w:r w:rsidR="00CD2FA6" w:rsidRPr="00115428">
        <w:rPr>
          <w:rFonts w:ascii="Times New Roman" w:hAnsi="Times New Roman" w:cs="Times New Roman"/>
        </w:rPr>
        <w:t xml:space="preserve">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S1</w:t>
      </w:r>
      <w:r w:rsidR="00CD2FA6" w:rsidRPr="00115428">
        <w:rPr>
          <w:rFonts w:ascii="Times New Roman" w:hAnsi="Times New Roman" w:cs="Times New Roman"/>
          <w:b/>
          <w:bCs/>
        </w:rPr>
        <w:t>)</w:t>
      </w:r>
      <w:r w:rsidR="001D15D5" w:rsidRPr="00115428">
        <w:rPr>
          <w:rFonts w:ascii="Times New Roman" w:hAnsi="Times New Roman" w:cs="Times New Roman"/>
        </w:rPr>
        <w:t xml:space="preserve">. </w:t>
      </w:r>
    </w:p>
    <w:p w14:paraId="48EA6F2D" w14:textId="53A6E63C" w:rsidR="00A32432" w:rsidRPr="00115428" w:rsidRDefault="00D93F92" w:rsidP="00057A2F">
      <w:pPr>
        <w:spacing w:line="360" w:lineRule="auto"/>
        <w:rPr>
          <w:rFonts w:ascii="Times New Roman" w:hAnsi="Times New Roman" w:cs="Times New Roman"/>
        </w:rPr>
      </w:pPr>
      <w:r w:rsidRPr="00115428">
        <w:rPr>
          <w:rFonts w:ascii="Times New Roman" w:eastAsia="Times New Roman" w:hAnsi="Times New Roman" w:cs="Times New Roman"/>
          <w:color w:val="000000"/>
          <w:kern w:val="0"/>
          <w14:ligatures w14:val="none"/>
        </w:rPr>
        <w:t xml:space="preserve">Country-wise, Brazil reported the highest burden of dengue cases and fatalities, with a total of </w:t>
      </w:r>
      <w:r w:rsidR="00151ABF" w:rsidRPr="00115428">
        <w:rPr>
          <w:rFonts w:ascii="Times New Roman" w:eastAsia="Times New Roman" w:hAnsi="Times New Roman" w:cs="Times New Roman"/>
          <w:color w:val="000000"/>
          <w:kern w:val="0"/>
          <w14:ligatures w14:val="none"/>
        </w:rPr>
        <w:t xml:space="preserve">10,239,883 </w:t>
      </w:r>
      <w:r w:rsidRPr="00115428">
        <w:rPr>
          <w:rFonts w:ascii="Times New Roman" w:eastAsia="Times New Roman" w:hAnsi="Times New Roman" w:cs="Times New Roman"/>
          <w:color w:val="000000"/>
          <w:kern w:val="0"/>
          <w14:ligatures w14:val="none"/>
        </w:rPr>
        <w:t>cases—equating to 47,</w:t>
      </w:r>
      <w:r w:rsidR="00151ABF" w:rsidRPr="00115428">
        <w:rPr>
          <w:rFonts w:ascii="Times New Roman" w:eastAsia="Times New Roman" w:hAnsi="Times New Roman" w:cs="Times New Roman"/>
          <w:color w:val="000000"/>
          <w:kern w:val="0"/>
          <w14:ligatures w14:val="none"/>
        </w:rPr>
        <w:t>777</w:t>
      </w:r>
      <w:r w:rsidRPr="00115428">
        <w:rPr>
          <w:rFonts w:ascii="Times New Roman" w:eastAsia="Times New Roman" w:hAnsi="Times New Roman" w:cs="Times New Roman"/>
          <w:color w:val="000000"/>
          <w:kern w:val="0"/>
          <w14:ligatures w14:val="none"/>
        </w:rPr>
        <w:t>.</w:t>
      </w:r>
      <w:r w:rsidR="00151ABF" w:rsidRPr="00115428">
        <w:rPr>
          <w:rFonts w:ascii="Times New Roman" w:eastAsia="Times New Roman" w:hAnsi="Times New Roman" w:cs="Times New Roman"/>
          <w:color w:val="000000"/>
          <w:kern w:val="0"/>
          <w14:ligatures w14:val="none"/>
        </w:rPr>
        <w:t>09</w:t>
      </w:r>
      <w:r w:rsidRPr="00115428">
        <w:rPr>
          <w:rFonts w:ascii="Times New Roman" w:eastAsia="Times New Roman" w:hAnsi="Times New Roman" w:cs="Times New Roman"/>
          <w:color w:val="000000"/>
          <w:kern w:val="0"/>
          <w14:ligatures w14:val="none"/>
        </w:rPr>
        <w:t xml:space="preserve"> cases per million. The country also recorded the highest number of dengue-related deaths, with 6,</w:t>
      </w:r>
      <w:r w:rsidR="00151ABF" w:rsidRPr="00115428">
        <w:rPr>
          <w:rFonts w:ascii="Times New Roman" w:eastAsia="Times New Roman" w:hAnsi="Times New Roman" w:cs="Times New Roman"/>
          <w:color w:val="000000"/>
          <w:kern w:val="0"/>
          <w14:ligatures w14:val="none"/>
        </w:rPr>
        <w:t>161</w:t>
      </w:r>
      <w:r w:rsidRPr="00115428">
        <w:rPr>
          <w:rFonts w:ascii="Times New Roman" w:eastAsia="Times New Roman" w:hAnsi="Times New Roman" w:cs="Times New Roman"/>
          <w:color w:val="000000"/>
          <w:kern w:val="0"/>
          <w14:ligatures w14:val="none"/>
        </w:rPr>
        <w:t xml:space="preserve"> fatalities, resulting in the highest death rate per million (28.</w:t>
      </w:r>
      <w:r w:rsidR="000440A2" w:rsidRPr="00115428">
        <w:rPr>
          <w:rFonts w:ascii="Times New Roman" w:eastAsia="Times New Roman" w:hAnsi="Times New Roman" w:cs="Times New Roman"/>
          <w:color w:val="000000"/>
          <w:kern w:val="0"/>
          <w14:ligatures w14:val="none"/>
        </w:rPr>
        <w:t>75</w:t>
      </w:r>
      <w:r w:rsidRPr="00115428">
        <w:rPr>
          <w:rFonts w:ascii="Times New Roman" w:eastAsia="Times New Roman" w:hAnsi="Times New Roman" w:cs="Times New Roman"/>
          <w:color w:val="000000"/>
          <w:kern w:val="0"/>
          <w14:ligatures w14:val="none"/>
        </w:rPr>
        <w:t xml:space="preserve"> deaths/M), followed closely by French Guiana (26.90 deaths/M)</w:t>
      </w:r>
      <w:r w:rsidR="00FA098E" w:rsidRPr="00115428">
        <w:rPr>
          <w:rFonts w:ascii="Times New Roman" w:eastAsia="Times New Roman" w:hAnsi="Times New Roman" w:cs="Times New Roman"/>
          <w:color w:val="000000"/>
          <w:kern w:val="0"/>
          <w14:ligatures w14:val="none"/>
        </w:rPr>
        <w:t xml:space="preserve"> </w:t>
      </w:r>
      <w:r w:rsidR="00BD74F9" w:rsidRPr="00115428">
        <w:rPr>
          <w:rFonts w:ascii="Times New Roman" w:hAnsi="Times New Roman" w:cs="Times New Roman"/>
          <w:b/>
          <w:bCs/>
        </w:rPr>
        <w:t>(Fig</w:t>
      </w:r>
      <w:r w:rsidR="00115428">
        <w:rPr>
          <w:rFonts w:ascii="Times New Roman" w:hAnsi="Times New Roman" w:cs="Times New Roman"/>
          <w:b/>
          <w:bCs/>
        </w:rPr>
        <w:t>ure</w:t>
      </w:r>
      <w:r w:rsidR="00BD74F9" w:rsidRPr="00115428">
        <w:rPr>
          <w:rFonts w:ascii="Times New Roman" w:hAnsi="Times New Roman" w:cs="Times New Roman"/>
          <w:b/>
          <w:bCs/>
        </w:rPr>
        <w:t xml:space="preserve"> </w:t>
      </w:r>
      <w:r w:rsidR="00532FED" w:rsidRPr="00115428">
        <w:rPr>
          <w:rFonts w:ascii="Times New Roman" w:hAnsi="Times New Roman" w:cs="Times New Roman"/>
          <w:b/>
          <w:bCs/>
        </w:rPr>
        <w:t>2</w:t>
      </w:r>
      <w:r w:rsidR="00BD74F9" w:rsidRPr="00115428">
        <w:rPr>
          <w:rFonts w:ascii="Times New Roman" w:hAnsi="Times New Roman" w:cs="Times New Roman"/>
          <w:b/>
          <w:bCs/>
        </w:rPr>
        <w:t>)</w:t>
      </w:r>
      <w:r w:rsidR="007E0E5E" w:rsidRPr="00115428">
        <w:rPr>
          <w:rFonts w:ascii="Times New Roman" w:hAnsi="Times New Roman" w:cs="Times New Roman"/>
        </w:rPr>
        <w:t xml:space="preserve">. </w:t>
      </w:r>
      <w:r w:rsidR="00680E96" w:rsidRPr="00115428">
        <w:rPr>
          <w:rFonts w:ascii="Times New Roman" w:hAnsi="Times New Roman" w:cs="Times New Roman"/>
        </w:rPr>
        <w:t xml:space="preserve"> </w:t>
      </w:r>
      <w:r w:rsidR="00793AFC" w:rsidRPr="00115428">
        <w:rPr>
          <w:rFonts w:ascii="Times New Roman" w:hAnsi="Times New Roman" w:cs="Times New Roman"/>
        </w:rPr>
        <w:t>In Europe</w:t>
      </w:r>
      <w:r w:rsidR="00F23FF5" w:rsidRPr="00115428">
        <w:rPr>
          <w:rFonts w:ascii="Times New Roman" w:hAnsi="Times New Roman" w:cs="Times New Roman"/>
        </w:rPr>
        <w:t>,</w:t>
      </w:r>
      <w:r w:rsidR="00793AFC" w:rsidRPr="00115428">
        <w:rPr>
          <w:rFonts w:ascii="Times New Roman" w:hAnsi="Times New Roman" w:cs="Times New Roman"/>
        </w:rPr>
        <w:t xml:space="preserve"> in 2024,</w:t>
      </w:r>
      <w:r w:rsidR="005B3362" w:rsidRPr="00115428">
        <w:rPr>
          <w:rFonts w:ascii="Times New Roman" w:hAnsi="Times New Roman" w:cs="Times New Roman"/>
        </w:rPr>
        <w:t xml:space="preserve"> </w:t>
      </w:r>
      <w:r w:rsidR="009D59EB" w:rsidRPr="00115428">
        <w:rPr>
          <w:rFonts w:ascii="Times New Roman" w:hAnsi="Times New Roman" w:cs="Times New Roman"/>
        </w:rPr>
        <w:t>213 dengue cases were reported in Italy, 8</w:t>
      </w:r>
      <w:r w:rsidR="00E86173" w:rsidRPr="00115428">
        <w:rPr>
          <w:rFonts w:ascii="Times New Roman" w:hAnsi="Times New Roman" w:cs="Times New Roman"/>
        </w:rPr>
        <w:t>5</w:t>
      </w:r>
      <w:r w:rsidR="009D59EB" w:rsidRPr="00115428">
        <w:rPr>
          <w:rFonts w:ascii="Times New Roman" w:hAnsi="Times New Roman" w:cs="Times New Roman"/>
        </w:rPr>
        <w:t xml:space="preserve"> cases in France, and </w:t>
      </w:r>
      <w:r w:rsidR="00E86173" w:rsidRPr="00115428">
        <w:rPr>
          <w:rFonts w:ascii="Times New Roman" w:hAnsi="Times New Roman" w:cs="Times New Roman"/>
        </w:rPr>
        <w:t>10</w:t>
      </w:r>
      <w:r w:rsidR="009D59EB" w:rsidRPr="00115428">
        <w:rPr>
          <w:rFonts w:ascii="Times New Roman" w:hAnsi="Times New Roman" w:cs="Times New Roman"/>
        </w:rPr>
        <w:t xml:space="preserve"> cases in Spain. </w:t>
      </w:r>
      <w:r w:rsidR="00FC7686" w:rsidRPr="00115428">
        <w:rPr>
          <w:rFonts w:ascii="Times New Roman" w:hAnsi="Times New Roman" w:cs="Times New Roman"/>
        </w:rPr>
        <w:t xml:space="preserve">In Africa, </w:t>
      </w:r>
      <w:r w:rsidR="00896CD8" w:rsidRPr="00115428">
        <w:rPr>
          <w:rFonts w:ascii="Times New Roman" w:hAnsi="Times New Roman" w:cs="Times New Roman"/>
        </w:rPr>
        <w:t xml:space="preserve">Niger reported a very high case fatality rate </w:t>
      </w:r>
      <w:r w:rsidR="00AA6A8A" w:rsidRPr="00115428">
        <w:rPr>
          <w:rFonts w:ascii="Times New Roman" w:hAnsi="Times New Roman" w:cs="Times New Roman"/>
        </w:rPr>
        <w:t>(</w:t>
      </w:r>
      <w:r w:rsidR="00E86173" w:rsidRPr="00115428">
        <w:rPr>
          <w:rFonts w:ascii="Times New Roman" w:hAnsi="Times New Roman" w:cs="Times New Roman"/>
        </w:rPr>
        <w:t>20.70</w:t>
      </w:r>
      <w:r w:rsidR="003C775A" w:rsidRPr="00115428">
        <w:rPr>
          <w:rFonts w:ascii="Times New Roman" w:hAnsi="Times New Roman" w:cs="Times New Roman"/>
        </w:rPr>
        <w:t xml:space="preserve">%, </w:t>
      </w:r>
      <w:r w:rsidR="00E86173" w:rsidRPr="00115428">
        <w:rPr>
          <w:rFonts w:ascii="Times New Roman" w:hAnsi="Times New Roman" w:cs="Times New Roman"/>
        </w:rPr>
        <w:t>12</w:t>
      </w:r>
      <w:r w:rsidR="003C775A" w:rsidRPr="00115428">
        <w:rPr>
          <w:rFonts w:ascii="Times New Roman" w:hAnsi="Times New Roman" w:cs="Times New Roman"/>
        </w:rPr>
        <w:t xml:space="preserve"> deaths </w:t>
      </w:r>
      <w:r w:rsidR="00FC7686" w:rsidRPr="00115428">
        <w:rPr>
          <w:rFonts w:ascii="Times New Roman" w:hAnsi="Times New Roman" w:cs="Times New Roman"/>
        </w:rPr>
        <w:t xml:space="preserve">out </w:t>
      </w:r>
      <w:r w:rsidR="003C775A" w:rsidRPr="00115428">
        <w:rPr>
          <w:rFonts w:ascii="Times New Roman" w:hAnsi="Times New Roman" w:cs="Times New Roman"/>
        </w:rPr>
        <w:t>of 5</w:t>
      </w:r>
      <w:r w:rsidR="00E86173" w:rsidRPr="00115428">
        <w:rPr>
          <w:rFonts w:ascii="Times New Roman" w:hAnsi="Times New Roman" w:cs="Times New Roman"/>
        </w:rPr>
        <w:t>8</w:t>
      </w:r>
      <w:r w:rsidR="003C775A" w:rsidRPr="00115428">
        <w:rPr>
          <w:rFonts w:ascii="Times New Roman" w:hAnsi="Times New Roman" w:cs="Times New Roman"/>
        </w:rPr>
        <w:t xml:space="preserve"> </w:t>
      </w:r>
      <w:r w:rsidR="00FA098E" w:rsidRPr="00115428">
        <w:rPr>
          <w:rFonts w:ascii="Times New Roman" w:hAnsi="Times New Roman" w:cs="Times New Roman"/>
        </w:rPr>
        <w:t>d</w:t>
      </w:r>
      <w:r w:rsidR="003C775A" w:rsidRPr="00115428">
        <w:rPr>
          <w:rFonts w:ascii="Times New Roman" w:hAnsi="Times New Roman" w:cs="Times New Roman"/>
        </w:rPr>
        <w:t>engue cases)</w:t>
      </w:r>
      <w:r w:rsidR="00896EF2" w:rsidRPr="00115428">
        <w:rPr>
          <w:rFonts w:ascii="Times New Roman" w:hAnsi="Times New Roman" w:cs="Times New Roman"/>
        </w:rPr>
        <w:t xml:space="preserve">. </w:t>
      </w:r>
    </w:p>
    <w:p w14:paraId="64B7DFB9" w14:textId="77777777" w:rsidR="005C5E8A" w:rsidRPr="00115428" w:rsidRDefault="00242978" w:rsidP="00686EEB">
      <w:pPr>
        <w:spacing w:line="360" w:lineRule="auto"/>
        <w:rPr>
          <w:rFonts w:ascii="Times New Roman" w:hAnsi="Times New Roman" w:cs="Times New Roman"/>
        </w:rPr>
      </w:pPr>
      <w:r w:rsidRPr="00115428">
        <w:rPr>
          <w:rFonts w:ascii="Times New Roman" w:hAnsi="Times New Roman" w:cs="Times New Roman"/>
        </w:rPr>
        <w:t xml:space="preserve">By continent, </w:t>
      </w:r>
      <w:r w:rsidR="00742D8B" w:rsidRPr="00115428">
        <w:rPr>
          <w:rFonts w:ascii="Times New Roman" w:hAnsi="Times New Roman" w:cs="Times New Roman"/>
        </w:rPr>
        <w:t xml:space="preserve">South America reported the highest dengue case count, with </w:t>
      </w:r>
      <w:r w:rsidR="001B0560" w:rsidRPr="00115428">
        <w:rPr>
          <w:rFonts w:ascii="Times New Roman" w:hAnsi="Times New Roman" w:cs="Times New Roman"/>
          <w:color w:val="000000"/>
        </w:rPr>
        <w:t>11,8</w:t>
      </w:r>
      <w:r w:rsidR="009C27B9" w:rsidRPr="00115428">
        <w:rPr>
          <w:rFonts w:ascii="Times New Roman" w:hAnsi="Times New Roman" w:cs="Times New Roman"/>
          <w:color w:val="000000"/>
        </w:rPr>
        <w:t>92</w:t>
      </w:r>
      <w:r w:rsidR="001B0560" w:rsidRPr="00115428">
        <w:rPr>
          <w:rFonts w:ascii="Times New Roman" w:hAnsi="Times New Roman" w:cs="Times New Roman"/>
          <w:color w:val="000000"/>
        </w:rPr>
        <w:t>,</w:t>
      </w:r>
      <w:r w:rsidR="009C27B9" w:rsidRPr="00115428">
        <w:rPr>
          <w:rFonts w:ascii="Times New Roman" w:hAnsi="Times New Roman" w:cs="Times New Roman"/>
          <w:color w:val="000000"/>
        </w:rPr>
        <w:t>175</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1B0560" w:rsidRPr="00115428">
        <w:rPr>
          <w:rFonts w:ascii="Times New Roman" w:hAnsi="Times New Roman" w:cs="Times New Roman"/>
          <w:color w:val="000000"/>
        </w:rPr>
        <w:t>7,</w:t>
      </w:r>
      <w:r w:rsidR="00B15DD6" w:rsidRPr="00115428">
        <w:rPr>
          <w:rFonts w:ascii="Times New Roman" w:hAnsi="Times New Roman" w:cs="Times New Roman"/>
          <w:color w:val="000000"/>
        </w:rPr>
        <w:t>310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translating to </w:t>
      </w:r>
      <w:r w:rsidR="001B0560" w:rsidRPr="00115428">
        <w:rPr>
          <w:rFonts w:ascii="Times New Roman" w:hAnsi="Times New Roman" w:cs="Times New Roman"/>
          <w:color w:val="000000"/>
        </w:rPr>
        <w:t>238,</w:t>
      </w:r>
      <w:r w:rsidR="006576BF" w:rsidRPr="00115428">
        <w:rPr>
          <w:rFonts w:ascii="Times New Roman" w:hAnsi="Times New Roman" w:cs="Times New Roman"/>
          <w:color w:val="000000"/>
        </w:rPr>
        <w:t>4</w:t>
      </w:r>
      <w:r w:rsidR="001B0560" w:rsidRPr="00115428">
        <w:rPr>
          <w:rFonts w:ascii="Times New Roman" w:hAnsi="Times New Roman" w:cs="Times New Roman"/>
          <w:color w:val="000000"/>
        </w:rPr>
        <w:t>7</w:t>
      </w:r>
      <w:r w:rsidR="006576BF" w:rsidRPr="00115428">
        <w:rPr>
          <w:rFonts w:ascii="Times New Roman" w:hAnsi="Times New Roman" w:cs="Times New Roman"/>
          <w:color w:val="000000"/>
        </w:rPr>
        <w:t>9</w:t>
      </w:r>
      <w:r w:rsidR="001B0560" w:rsidRPr="00115428">
        <w:rPr>
          <w:rFonts w:ascii="Times New Roman" w:hAnsi="Times New Roman" w:cs="Times New Roman"/>
          <w:color w:val="000000"/>
        </w:rPr>
        <w:t>.</w:t>
      </w:r>
      <w:r w:rsidR="006576BF" w:rsidRPr="00115428">
        <w:rPr>
          <w:rFonts w:ascii="Times New Roman" w:hAnsi="Times New Roman" w:cs="Times New Roman"/>
          <w:color w:val="000000"/>
        </w:rPr>
        <w:t>58</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per million (Cases/M) and </w:t>
      </w:r>
      <w:r w:rsidR="001B0560" w:rsidRPr="00115428">
        <w:rPr>
          <w:rFonts w:ascii="Times New Roman" w:hAnsi="Times New Roman" w:cs="Times New Roman"/>
          <w:color w:val="000000"/>
        </w:rPr>
        <w:t>11</w:t>
      </w:r>
      <w:r w:rsidR="00E5667B" w:rsidRPr="00115428">
        <w:rPr>
          <w:rFonts w:ascii="Times New Roman" w:hAnsi="Times New Roman" w:cs="Times New Roman"/>
          <w:color w:val="000000"/>
        </w:rPr>
        <w:t>8.00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per million (Deaths/M). North America </w:t>
      </w:r>
      <w:r w:rsidR="00495069" w:rsidRPr="00115428">
        <w:rPr>
          <w:rFonts w:ascii="Times New Roman" w:hAnsi="Times New Roman" w:cs="Times New Roman"/>
        </w:rPr>
        <w:t>recorded</w:t>
      </w:r>
      <w:r w:rsidR="00742D8B" w:rsidRPr="00115428">
        <w:rPr>
          <w:rFonts w:ascii="Times New Roman" w:hAnsi="Times New Roman" w:cs="Times New Roman"/>
        </w:rPr>
        <w:t xml:space="preserve"> </w:t>
      </w:r>
      <w:r w:rsidR="006A60B2" w:rsidRPr="00115428">
        <w:rPr>
          <w:rFonts w:ascii="Times New Roman" w:hAnsi="Times New Roman" w:cs="Times New Roman"/>
          <w:color w:val="000000"/>
        </w:rPr>
        <w:t>1,14</w:t>
      </w:r>
      <w:r w:rsidR="00417B93" w:rsidRPr="00115428">
        <w:rPr>
          <w:rFonts w:ascii="Times New Roman" w:hAnsi="Times New Roman" w:cs="Times New Roman"/>
          <w:color w:val="000000"/>
        </w:rPr>
        <w:t>2</w:t>
      </w:r>
      <w:r w:rsidR="006A60B2" w:rsidRPr="00115428">
        <w:rPr>
          <w:rFonts w:ascii="Times New Roman" w:hAnsi="Times New Roman" w:cs="Times New Roman"/>
          <w:color w:val="000000"/>
        </w:rPr>
        <w:t>,</w:t>
      </w:r>
      <w:r w:rsidR="00417B93" w:rsidRPr="00115428">
        <w:rPr>
          <w:rFonts w:ascii="Times New Roman" w:hAnsi="Times New Roman" w:cs="Times New Roman"/>
          <w:color w:val="000000"/>
        </w:rPr>
        <w:t>666</w:t>
      </w:r>
      <w:r w:rsidR="006A60B2"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6A60B2" w:rsidRPr="00115428">
        <w:rPr>
          <w:rFonts w:ascii="Times New Roman" w:hAnsi="Times New Roman" w:cs="Times New Roman"/>
          <w:color w:val="000000"/>
        </w:rPr>
        <w:t>934</w:t>
      </w:r>
      <w:r w:rsidR="00742D8B" w:rsidRPr="00115428">
        <w:rPr>
          <w:rFonts w:ascii="Times New Roman" w:hAnsi="Times New Roman" w:cs="Times New Roman"/>
        </w:rPr>
        <w:t xml:space="preserve"> deaths, corresponding to </w:t>
      </w:r>
      <w:r w:rsidR="006A60B2" w:rsidRPr="00115428">
        <w:rPr>
          <w:rFonts w:ascii="Times New Roman" w:hAnsi="Times New Roman" w:cs="Times New Roman"/>
          <w:color w:val="000000"/>
        </w:rPr>
        <w:t>20</w:t>
      </w:r>
      <w:r w:rsidR="00624C9C" w:rsidRPr="00115428">
        <w:rPr>
          <w:rFonts w:ascii="Times New Roman" w:hAnsi="Times New Roman" w:cs="Times New Roman"/>
          <w:color w:val="000000"/>
        </w:rPr>
        <w:t>3</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129</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99</w:t>
      </w:r>
      <w:r w:rsidR="006A60B2" w:rsidRPr="00115428">
        <w:rPr>
          <w:rFonts w:ascii="Times New Roman" w:hAnsi="Times New Roman" w:cs="Times New Roman"/>
          <w:color w:val="000000"/>
        </w:rPr>
        <w:t xml:space="preserve"> </w:t>
      </w:r>
      <w:r w:rsidR="001C1DED" w:rsidRPr="00115428">
        <w:rPr>
          <w:rFonts w:ascii="Times New Roman" w:hAnsi="Times New Roman" w:cs="Times New Roman"/>
        </w:rPr>
        <w:t>cases</w:t>
      </w:r>
      <w:r w:rsidR="00742D8B" w:rsidRPr="00115428">
        <w:rPr>
          <w:rFonts w:ascii="Times New Roman" w:hAnsi="Times New Roman" w:cs="Times New Roman"/>
        </w:rPr>
        <w:t xml:space="preserve"> and</w:t>
      </w:r>
      <w:r w:rsidR="006A60B2" w:rsidRPr="00115428">
        <w:rPr>
          <w:rFonts w:ascii="Times New Roman" w:hAnsi="Times New Roman" w:cs="Times New Roman"/>
        </w:rPr>
        <w:t xml:space="preserve"> </w:t>
      </w:r>
      <w:r w:rsidR="006A60B2" w:rsidRPr="00115428">
        <w:rPr>
          <w:rFonts w:ascii="Times New Roman" w:hAnsi="Times New Roman" w:cs="Times New Roman"/>
          <w:color w:val="000000"/>
        </w:rPr>
        <w:t xml:space="preserve">60.93 </w:t>
      </w:r>
      <w:r w:rsidR="000E25BE" w:rsidRPr="00115428">
        <w:rPr>
          <w:rFonts w:ascii="Times New Roman" w:hAnsi="Times New Roman" w:cs="Times New Roman"/>
        </w:rPr>
        <w:lastRenderedPageBreak/>
        <w:t>d</w:t>
      </w:r>
      <w:r w:rsidR="00742D8B" w:rsidRPr="00115428">
        <w:rPr>
          <w:rFonts w:ascii="Times New Roman" w:hAnsi="Times New Roman" w:cs="Times New Roman"/>
        </w:rPr>
        <w:t>eaths</w:t>
      </w:r>
      <w:r w:rsidR="000E25BE" w:rsidRPr="00115428">
        <w:rPr>
          <w:rFonts w:ascii="Times New Roman" w:hAnsi="Times New Roman" w:cs="Times New Roman"/>
        </w:rPr>
        <w:t xml:space="preserve"> per million population with </w:t>
      </w:r>
      <w:r w:rsidR="00742D8B" w:rsidRPr="00115428">
        <w:rPr>
          <w:rFonts w:ascii="Times New Roman" w:hAnsi="Times New Roman" w:cs="Times New Roman"/>
        </w:rPr>
        <w:t>a relatively lower CFR of 0.</w:t>
      </w:r>
      <w:r w:rsidR="005C49FD" w:rsidRPr="00115428">
        <w:rPr>
          <w:rFonts w:ascii="Times New Roman" w:hAnsi="Times New Roman" w:cs="Times New Roman"/>
        </w:rPr>
        <w:t>08</w:t>
      </w:r>
      <w:r w:rsidR="00742D8B" w:rsidRPr="00115428">
        <w:rPr>
          <w:rFonts w:ascii="Times New Roman" w:hAnsi="Times New Roman" w:cs="Times New Roman"/>
        </w:rPr>
        <w:t>%</w:t>
      </w:r>
      <w:r w:rsidR="006873D4" w:rsidRPr="00115428">
        <w:rPr>
          <w:rFonts w:ascii="Times New Roman" w:hAnsi="Times New Roman" w:cs="Times New Roman"/>
        </w:rPr>
        <w:t>, while in</w:t>
      </w:r>
      <w:r w:rsidR="00742D8B" w:rsidRPr="00115428">
        <w:rPr>
          <w:rFonts w:ascii="Times New Roman" w:hAnsi="Times New Roman" w:cs="Times New Roman"/>
        </w:rPr>
        <w:t xml:space="preserve"> </w:t>
      </w:r>
      <w:r w:rsidR="00EB65E2" w:rsidRPr="00115428">
        <w:rPr>
          <w:rFonts w:ascii="Times New Roman" w:hAnsi="Times New Roman" w:cs="Times New Roman"/>
        </w:rPr>
        <w:t>Asia, 8</w:t>
      </w:r>
      <w:r w:rsidR="0034254A" w:rsidRPr="00115428">
        <w:rPr>
          <w:rFonts w:ascii="Times New Roman" w:hAnsi="Times New Roman" w:cs="Times New Roman"/>
        </w:rPr>
        <w:t>84</w:t>
      </w:r>
      <w:r w:rsidR="00EB65E2" w:rsidRPr="00115428">
        <w:rPr>
          <w:rFonts w:ascii="Times New Roman" w:hAnsi="Times New Roman" w:cs="Times New Roman"/>
        </w:rPr>
        <w:t>,</w:t>
      </w:r>
      <w:r w:rsidR="0034254A" w:rsidRPr="00115428">
        <w:rPr>
          <w:rFonts w:ascii="Times New Roman" w:hAnsi="Times New Roman" w:cs="Times New Roman"/>
        </w:rPr>
        <w:t>639</w:t>
      </w:r>
      <w:r w:rsidR="005C49FD"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5C49FD" w:rsidRPr="00115428">
        <w:rPr>
          <w:rFonts w:ascii="Times New Roman" w:hAnsi="Times New Roman" w:cs="Times New Roman"/>
          <w:color w:val="000000"/>
        </w:rPr>
        <w:t>1,00</w:t>
      </w:r>
      <w:r w:rsidR="0034254A" w:rsidRPr="00115428">
        <w:rPr>
          <w:rFonts w:ascii="Times New Roman" w:hAnsi="Times New Roman" w:cs="Times New Roman"/>
          <w:color w:val="000000"/>
        </w:rPr>
        <w:t>8</w:t>
      </w:r>
      <w:r w:rsidR="00742D8B" w:rsidRPr="00115428">
        <w:rPr>
          <w:rFonts w:ascii="Times New Roman" w:hAnsi="Times New Roman" w:cs="Times New Roman"/>
        </w:rPr>
        <w:t xml:space="preserve"> deaths, with a CFR of 0.</w:t>
      </w:r>
      <w:r w:rsidR="005C49FD" w:rsidRPr="00115428">
        <w:rPr>
          <w:rFonts w:ascii="Times New Roman" w:hAnsi="Times New Roman" w:cs="Times New Roman"/>
        </w:rPr>
        <w:t>11</w:t>
      </w:r>
      <w:r w:rsidR="00742D8B" w:rsidRPr="00115428">
        <w:rPr>
          <w:rFonts w:ascii="Times New Roman" w:hAnsi="Times New Roman" w:cs="Times New Roman"/>
        </w:rPr>
        <w:t>%</w:t>
      </w:r>
      <w:r w:rsidR="006873D4" w:rsidRPr="00115428">
        <w:rPr>
          <w:rFonts w:ascii="Times New Roman" w:hAnsi="Times New Roman" w:cs="Times New Roman"/>
        </w:rPr>
        <w:t xml:space="preserve"> were recorded</w:t>
      </w:r>
      <w:r w:rsidR="00742D8B" w:rsidRPr="00115428">
        <w:rPr>
          <w:rFonts w:ascii="Times New Roman" w:hAnsi="Times New Roman" w:cs="Times New Roman"/>
        </w:rPr>
        <w:t>.</w:t>
      </w:r>
      <w:r w:rsidR="00F05696" w:rsidRPr="00115428">
        <w:rPr>
          <w:rFonts w:ascii="Times New Roman" w:hAnsi="Times New Roman" w:cs="Times New Roman"/>
        </w:rPr>
        <w:t xml:space="preserve"> </w:t>
      </w:r>
      <w:r w:rsidR="007A4CBA" w:rsidRPr="00115428">
        <w:rPr>
          <w:rFonts w:ascii="Times New Roman" w:hAnsi="Times New Roman" w:cs="Times New Roman"/>
        </w:rPr>
        <w:t xml:space="preserve">A </w:t>
      </w:r>
      <w:r w:rsidR="00F05696" w:rsidRPr="00115428">
        <w:rPr>
          <w:rFonts w:ascii="Times New Roman" w:hAnsi="Times New Roman" w:cs="Times New Roman"/>
        </w:rPr>
        <w:t>lower number of cases and deaths</w:t>
      </w:r>
      <w:r w:rsidR="006E338C" w:rsidRPr="00115428">
        <w:rPr>
          <w:rFonts w:ascii="Times New Roman" w:hAnsi="Times New Roman" w:cs="Times New Roman"/>
        </w:rPr>
        <w:t xml:space="preserve"> was reported in </w:t>
      </w:r>
      <w:r w:rsidR="003C2502" w:rsidRPr="00115428">
        <w:rPr>
          <w:rFonts w:ascii="Times New Roman" w:hAnsi="Times New Roman" w:cs="Times New Roman"/>
        </w:rPr>
        <w:t>Africa, although</w:t>
      </w:r>
      <w:r w:rsidR="00C06733" w:rsidRPr="00115428">
        <w:rPr>
          <w:rFonts w:ascii="Times New Roman" w:hAnsi="Times New Roman" w:cs="Times New Roman"/>
        </w:rPr>
        <w:t xml:space="preserve"> it </w:t>
      </w:r>
      <w:r w:rsidR="001C1DED" w:rsidRPr="00115428">
        <w:rPr>
          <w:rFonts w:ascii="Times New Roman" w:hAnsi="Times New Roman" w:cs="Times New Roman"/>
        </w:rPr>
        <w:t xml:space="preserve">recorded the </w:t>
      </w:r>
      <w:r w:rsidR="002839FC" w:rsidRPr="00115428">
        <w:rPr>
          <w:rFonts w:ascii="Times New Roman" w:hAnsi="Times New Roman" w:cs="Times New Roman"/>
        </w:rPr>
        <w:t xml:space="preserve">second </w:t>
      </w:r>
      <w:r w:rsidR="001C1DED" w:rsidRPr="00115428">
        <w:rPr>
          <w:rFonts w:ascii="Times New Roman" w:hAnsi="Times New Roman" w:cs="Times New Roman"/>
        </w:rPr>
        <w:t>highest case-fatality rate at</w:t>
      </w:r>
      <w:r w:rsidR="00742D8B" w:rsidRPr="00115428">
        <w:rPr>
          <w:rFonts w:ascii="Times New Roman" w:hAnsi="Times New Roman" w:cs="Times New Roman"/>
        </w:rPr>
        <w:t xml:space="preserve"> </w:t>
      </w:r>
      <w:r w:rsidR="002839FC" w:rsidRPr="00115428">
        <w:rPr>
          <w:rFonts w:ascii="Times New Roman" w:hAnsi="Times New Roman" w:cs="Times New Roman"/>
        </w:rPr>
        <w:t>0.09</w:t>
      </w:r>
      <w:r w:rsidR="00742D8B" w:rsidRPr="00115428">
        <w:rPr>
          <w:rFonts w:ascii="Times New Roman" w:hAnsi="Times New Roman" w:cs="Times New Roman"/>
        </w:rPr>
        <w:t xml:space="preserve">%, </w:t>
      </w:r>
      <w:r w:rsidR="00301044" w:rsidRPr="00115428">
        <w:rPr>
          <w:rFonts w:ascii="Times New Roman" w:hAnsi="Times New Roman" w:cs="Times New Roman"/>
        </w:rPr>
        <w:t xml:space="preserve">after </w:t>
      </w:r>
      <w:r w:rsidR="00D1048D" w:rsidRPr="00115428">
        <w:rPr>
          <w:rFonts w:ascii="Times New Roman" w:hAnsi="Times New Roman" w:cs="Times New Roman"/>
        </w:rPr>
        <w:t>A</w:t>
      </w:r>
      <w:r w:rsidR="00301044" w:rsidRPr="00115428">
        <w:rPr>
          <w:rFonts w:ascii="Times New Roman" w:hAnsi="Times New Roman" w:cs="Times New Roman"/>
        </w:rPr>
        <w:t>sia</w:t>
      </w:r>
      <w:r w:rsidR="00CF7FEE" w:rsidRPr="00115428">
        <w:rPr>
          <w:rFonts w:ascii="Times New Roman" w:hAnsi="Times New Roman" w:cs="Times New Roman"/>
        </w:rPr>
        <w:t xml:space="preserve"> (0.11%)</w:t>
      </w:r>
      <w:r w:rsidR="001C1DED" w:rsidRPr="00115428">
        <w:rPr>
          <w:rFonts w:ascii="Times New Roman" w:hAnsi="Times New Roman" w:cs="Times New Roman"/>
        </w:rPr>
        <w:t xml:space="preserve"> </w:t>
      </w:r>
      <w:r w:rsidR="001C1DED" w:rsidRPr="00115428">
        <w:rPr>
          <w:rFonts w:ascii="Times New Roman" w:hAnsi="Times New Roman" w:cs="Times New Roman"/>
          <w:b/>
          <w:bCs/>
        </w:rPr>
        <w:t>(Table 1)</w:t>
      </w:r>
      <w:r w:rsidR="00742D8B" w:rsidRPr="00115428">
        <w:rPr>
          <w:rFonts w:ascii="Times New Roman" w:hAnsi="Times New Roman" w:cs="Times New Roman"/>
          <w:b/>
          <w:bCs/>
        </w:rPr>
        <w:t xml:space="preserve">. </w:t>
      </w:r>
    </w:p>
    <w:p w14:paraId="7D0E95E5" w14:textId="77777777" w:rsidR="00742D8B" w:rsidRPr="00115428" w:rsidRDefault="00522DAF" w:rsidP="00157DFF">
      <w:pPr>
        <w:spacing w:line="360" w:lineRule="auto"/>
        <w:rPr>
          <w:rFonts w:ascii="Times New Roman" w:hAnsi="Times New Roman" w:cs="Times New Roman"/>
          <w:lang w:val="en-GB"/>
        </w:rPr>
      </w:pPr>
      <w:r w:rsidRPr="00115428">
        <w:rPr>
          <w:rFonts w:ascii="Times New Roman" w:hAnsi="Times New Roman" w:cs="Times New Roman"/>
        </w:rPr>
        <w:t>In the</w:t>
      </w:r>
      <w:r w:rsidR="007449F0" w:rsidRPr="00115428">
        <w:rPr>
          <w:rFonts w:ascii="Times New Roman" w:hAnsi="Times New Roman" w:cs="Times New Roman"/>
        </w:rPr>
        <w:t xml:space="preserve"> </w:t>
      </w:r>
      <w:r w:rsidR="006A2A15" w:rsidRPr="00115428">
        <w:rPr>
          <w:rFonts w:ascii="Times New Roman" w:hAnsi="Times New Roman" w:cs="Times New Roman"/>
        </w:rPr>
        <w:t>generalized</w:t>
      </w:r>
      <w:r w:rsidR="0028323C" w:rsidRPr="00115428">
        <w:rPr>
          <w:rFonts w:ascii="Times New Roman" w:hAnsi="Times New Roman" w:cs="Times New Roman"/>
        </w:rPr>
        <w:t xml:space="preserve"> linear</w:t>
      </w:r>
      <w:r w:rsidRPr="00115428">
        <w:rPr>
          <w:rFonts w:ascii="Times New Roman" w:hAnsi="Times New Roman" w:cs="Times New Roman"/>
        </w:rPr>
        <w:t xml:space="preserve"> regression, several factors </w:t>
      </w:r>
      <w:r w:rsidR="00061B72" w:rsidRPr="00115428">
        <w:rPr>
          <w:rFonts w:ascii="Times New Roman" w:hAnsi="Times New Roman" w:cs="Times New Roman"/>
        </w:rPr>
        <w:t xml:space="preserve">were associated with </w:t>
      </w:r>
      <w:r w:rsidR="0016748F" w:rsidRPr="00115428">
        <w:rPr>
          <w:rFonts w:ascii="Times New Roman" w:hAnsi="Times New Roman" w:cs="Times New Roman"/>
        </w:rPr>
        <w:t>dengue's</w:t>
      </w:r>
      <w:r w:rsidR="00C430AF" w:rsidRPr="00115428">
        <w:rPr>
          <w:rFonts w:ascii="Times New Roman" w:hAnsi="Times New Roman" w:cs="Times New Roman"/>
        </w:rPr>
        <w:t xml:space="preserve"> </w:t>
      </w:r>
      <w:r w:rsidRPr="00115428">
        <w:rPr>
          <w:rFonts w:ascii="Times New Roman" w:hAnsi="Times New Roman" w:cs="Times New Roman"/>
        </w:rPr>
        <w:t>increased</w:t>
      </w:r>
      <w:r w:rsidR="002F4DD6" w:rsidRPr="00115428">
        <w:rPr>
          <w:rFonts w:ascii="Times New Roman" w:hAnsi="Times New Roman" w:cs="Times New Roman"/>
        </w:rPr>
        <w:t xml:space="preserve"> case and</w:t>
      </w:r>
      <w:r w:rsidRPr="00115428">
        <w:rPr>
          <w:rFonts w:ascii="Times New Roman" w:hAnsi="Times New Roman" w:cs="Times New Roman"/>
        </w:rPr>
        <w:t xml:space="preserve"> </w:t>
      </w:r>
      <w:r w:rsidR="006974F2" w:rsidRPr="00115428">
        <w:rPr>
          <w:rFonts w:ascii="Times New Roman" w:hAnsi="Times New Roman" w:cs="Times New Roman"/>
        </w:rPr>
        <w:t xml:space="preserve">death rate.  </w:t>
      </w:r>
      <w:r w:rsidR="006218CC" w:rsidRPr="00115428">
        <w:rPr>
          <w:rFonts w:ascii="Times New Roman" w:hAnsi="Times New Roman" w:cs="Times New Roman"/>
        </w:rPr>
        <w:t xml:space="preserve">The </w:t>
      </w:r>
      <w:r w:rsidR="00685614" w:rsidRPr="00115428">
        <w:rPr>
          <w:rFonts w:ascii="Times New Roman" w:hAnsi="Times New Roman" w:cs="Times New Roman"/>
        </w:rPr>
        <w:t>countries</w:t>
      </w:r>
      <w:r w:rsidR="00025B9B" w:rsidRPr="00115428">
        <w:rPr>
          <w:rFonts w:ascii="Times New Roman" w:hAnsi="Times New Roman" w:cs="Times New Roman"/>
        </w:rPr>
        <w:t xml:space="preserve"> located in </w:t>
      </w:r>
      <w:r w:rsidR="0013171F" w:rsidRPr="00115428">
        <w:rPr>
          <w:rFonts w:ascii="Times New Roman" w:hAnsi="Times New Roman" w:cs="Times New Roman"/>
        </w:rPr>
        <w:t xml:space="preserve">the </w:t>
      </w:r>
      <w:r w:rsidR="00025B9B" w:rsidRPr="00115428">
        <w:rPr>
          <w:rFonts w:ascii="Times New Roman" w:hAnsi="Times New Roman" w:cs="Times New Roman"/>
        </w:rPr>
        <w:t>Southern Hemisphere (</w:t>
      </w:r>
      <w:r w:rsidR="00B66F8B" w:rsidRPr="00115428">
        <w:rPr>
          <w:rFonts w:ascii="Times New Roman" w:hAnsi="Times New Roman" w:cs="Times New Roman"/>
          <w:lang w:val="en-GB"/>
        </w:rPr>
        <w:t>Incidence Rate Ratio [</w:t>
      </w:r>
      <w:r w:rsidR="00025B9B" w:rsidRPr="00115428">
        <w:rPr>
          <w:rFonts w:ascii="Times New Roman" w:hAnsi="Times New Roman" w:cs="Times New Roman"/>
        </w:rPr>
        <w:t>IRR</w:t>
      </w:r>
      <w:r w:rsidR="00B66F8B"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2.51</w:t>
      </w:r>
      <w:r w:rsidR="00025B9B" w:rsidRPr="00115428">
        <w:rPr>
          <w:rFonts w:ascii="Times New Roman" w:hAnsi="Times New Roman" w:cs="Times New Roman"/>
        </w:rPr>
        <w:t xml:space="preserve">, 95% </w:t>
      </w:r>
      <w:r w:rsidR="00BE619E" w:rsidRPr="00115428">
        <w:rPr>
          <w:rFonts w:ascii="Times New Roman" w:hAnsi="Times New Roman" w:cs="Times New Roman"/>
          <w:lang w:val="en-GB"/>
        </w:rPr>
        <w:t>Confidence Interval [</w:t>
      </w:r>
      <w:r w:rsidR="00025B9B" w:rsidRPr="00115428">
        <w:rPr>
          <w:rFonts w:ascii="Times New Roman" w:hAnsi="Times New Roman" w:cs="Times New Roman"/>
        </w:rPr>
        <w:t>CI</w:t>
      </w:r>
      <w:r w:rsidR="00BE619E"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2.49</w:t>
      </w:r>
      <w:r w:rsidR="00025B9B" w:rsidRPr="00115428">
        <w:rPr>
          <w:rFonts w:ascii="Times New Roman" w:hAnsi="Times New Roman" w:cs="Times New Roman"/>
        </w:rPr>
        <w:t>-</w:t>
      </w:r>
      <w:r w:rsidR="00962D38" w:rsidRPr="00115428">
        <w:rPr>
          <w:rFonts w:ascii="Times New Roman" w:hAnsi="Times New Roman" w:cs="Times New Roman"/>
        </w:rPr>
        <w:t>2.52</w:t>
      </w:r>
      <w:r w:rsidR="00025B9B" w:rsidRPr="00115428">
        <w:rPr>
          <w:rFonts w:ascii="Times New Roman" w:hAnsi="Times New Roman" w:cs="Times New Roman"/>
        </w:rPr>
        <w:t>)</w:t>
      </w:r>
      <w:r w:rsidR="00710D5C" w:rsidRPr="00115428">
        <w:rPr>
          <w:rFonts w:ascii="Times New Roman" w:hAnsi="Times New Roman" w:cs="Times New Roman"/>
        </w:rPr>
        <w:t xml:space="preserve">, a high </w:t>
      </w:r>
      <w:r w:rsidR="0013171F" w:rsidRPr="00115428">
        <w:rPr>
          <w:rFonts w:ascii="Times New Roman" w:hAnsi="Times New Roman" w:cs="Times New Roman"/>
        </w:rPr>
        <w:t xml:space="preserve">mean annual </w:t>
      </w:r>
      <w:r w:rsidR="00B85A50" w:rsidRPr="00115428">
        <w:rPr>
          <w:rFonts w:ascii="Times New Roman" w:hAnsi="Times New Roman" w:cs="Times New Roman"/>
        </w:rPr>
        <w:t>temperature (</w:t>
      </w:r>
      <w:r w:rsidR="0013171F" w:rsidRPr="00115428">
        <w:rPr>
          <w:rFonts w:ascii="Times New Roman" w:hAnsi="Times New Roman" w:cs="Times New Roman"/>
        </w:rPr>
        <w:t>IRR: 1.</w:t>
      </w:r>
      <w:r w:rsidR="00962D38" w:rsidRPr="00115428">
        <w:rPr>
          <w:rFonts w:ascii="Times New Roman" w:hAnsi="Times New Roman" w:cs="Times New Roman"/>
        </w:rPr>
        <w:t>19</w:t>
      </w:r>
      <w:r w:rsidR="0013171F" w:rsidRPr="00115428">
        <w:rPr>
          <w:rFonts w:ascii="Times New Roman" w:hAnsi="Times New Roman" w:cs="Times New Roman"/>
        </w:rPr>
        <w:t xml:space="preserve">, 95% CI: </w:t>
      </w:r>
      <w:r w:rsidR="00670567" w:rsidRPr="00115428">
        <w:rPr>
          <w:rFonts w:ascii="Times New Roman" w:hAnsi="Times New Roman" w:cs="Times New Roman"/>
        </w:rPr>
        <w:t>1.</w:t>
      </w:r>
      <w:r w:rsidR="00962D38" w:rsidRPr="00115428">
        <w:rPr>
          <w:rFonts w:ascii="Times New Roman" w:hAnsi="Times New Roman" w:cs="Times New Roman"/>
        </w:rPr>
        <w:t>19</w:t>
      </w:r>
      <w:r w:rsidR="00670567" w:rsidRPr="00115428">
        <w:rPr>
          <w:rFonts w:ascii="Times New Roman" w:hAnsi="Times New Roman" w:cs="Times New Roman"/>
        </w:rPr>
        <w:t>-1.2</w:t>
      </w:r>
      <w:r w:rsidR="00962D38" w:rsidRPr="00115428">
        <w:rPr>
          <w:rFonts w:ascii="Times New Roman" w:hAnsi="Times New Roman" w:cs="Times New Roman"/>
        </w:rPr>
        <w:t>0</w:t>
      </w:r>
      <w:r w:rsidR="00A64BBE" w:rsidRPr="00115428">
        <w:rPr>
          <w:rFonts w:ascii="Times New Roman" w:hAnsi="Times New Roman" w:cs="Times New Roman"/>
        </w:rPr>
        <w:t>), high</w:t>
      </w:r>
      <w:r w:rsidR="001F0191" w:rsidRPr="00115428">
        <w:rPr>
          <w:rFonts w:ascii="Times New Roman" w:hAnsi="Times New Roman" w:cs="Times New Roman"/>
        </w:rPr>
        <w:t xml:space="preserve"> rainfall (IRR: 1.01, 95% CI: 1.01-1.02)</w:t>
      </w:r>
      <w:r w:rsidR="00861E50" w:rsidRPr="00115428">
        <w:rPr>
          <w:rFonts w:ascii="Times New Roman" w:hAnsi="Times New Roman" w:cs="Times New Roman"/>
        </w:rPr>
        <w:t xml:space="preserve"> </w:t>
      </w:r>
      <w:r w:rsidR="006218CC" w:rsidRPr="00115428">
        <w:rPr>
          <w:rFonts w:ascii="Times New Roman" w:hAnsi="Times New Roman" w:cs="Times New Roman"/>
        </w:rPr>
        <w:t xml:space="preserve">demonstrated a significant association </w:t>
      </w:r>
      <w:r w:rsidR="00157DFF" w:rsidRPr="00115428">
        <w:rPr>
          <w:rFonts w:ascii="Times New Roman" w:hAnsi="Times New Roman" w:cs="Times New Roman"/>
        </w:rPr>
        <w:t xml:space="preserve">for country’s dengue cases/M </w:t>
      </w:r>
      <w:r w:rsidR="00946217" w:rsidRPr="00115428">
        <w:rPr>
          <w:rFonts w:ascii="Times New Roman" w:hAnsi="Times New Roman" w:cs="Times New Roman"/>
          <w:b/>
          <w:bCs/>
        </w:rPr>
        <w:t>(Table 2)</w:t>
      </w:r>
      <w:r w:rsidR="00946217" w:rsidRPr="00115428">
        <w:rPr>
          <w:rFonts w:ascii="Times New Roman" w:hAnsi="Times New Roman" w:cs="Times New Roman"/>
        </w:rPr>
        <w:t xml:space="preserve">. </w:t>
      </w:r>
      <w:r w:rsidR="00886D6D" w:rsidRPr="00115428">
        <w:rPr>
          <w:rFonts w:ascii="Times New Roman" w:hAnsi="Times New Roman" w:cs="Times New Roman"/>
        </w:rPr>
        <w:t xml:space="preserve">For </w:t>
      </w:r>
      <w:r w:rsidR="008E0AE1" w:rsidRPr="00115428">
        <w:rPr>
          <w:rFonts w:ascii="Times New Roman" w:hAnsi="Times New Roman" w:cs="Times New Roman"/>
        </w:rPr>
        <w:t>dengue-related</w:t>
      </w:r>
      <w:r w:rsidR="00886D6D" w:rsidRPr="00115428">
        <w:rPr>
          <w:rFonts w:ascii="Times New Roman" w:hAnsi="Times New Roman" w:cs="Times New Roman"/>
        </w:rPr>
        <w:t xml:space="preserve"> deaths/M population by country</w:t>
      </w:r>
      <w:r w:rsidR="00053CDE" w:rsidRPr="00115428">
        <w:rPr>
          <w:rFonts w:ascii="Times New Roman" w:hAnsi="Times New Roman" w:cs="Times New Roman"/>
          <w:lang w:val="en-GB"/>
        </w:rPr>
        <w:t xml:space="preserve">, </w:t>
      </w:r>
      <w:r w:rsidR="00CA5C49" w:rsidRPr="00115428">
        <w:rPr>
          <w:rFonts w:ascii="Times New Roman" w:hAnsi="Times New Roman" w:cs="Times New Roman"/>
          <w:lang w:val="en-GB"/>
        </w:rPr>
        <w:t xml:space="preserve">countries with </w:t>
      </w:r>
      <w:r w:rsidR="00053CDE" w:rsidRPr="00115428">
        <w:rPr>
          <w:rFonts w:ascii="Times New Roman" w:hAnsi="Times New Roman" w:cs="Times New Roman"/>
          <w:lang w:val="en-GB"/>
        </w:rPr>
        <w:t xml:space="preserve">higher prevalence of obesity (IRR: 1.03, 95% CI: 1.01–1.06), and those in the Southern hemisphere (IRR: </w:t>
      </w:r>
      <w:r w:rsidR="001D00F1" w:rsidRPr="00115428">
        <w:rPr>
          <w:rFonts w:ascii="Times New Roman" w:hAnsi="Times New Roman" w:cs="Times New Roman"/>
          <w:lang w:val="en-GB"/>
        </w:rPr>
        <w:t>4.00</w:t>
      </w:r>
      <w:r w:rsidR="00053CDE" w:rsidRPr="00115428">
        <w:rPr>
          <w:rFonts w:ascii="Times New Roman" w:hAnsi="Times New Roman" w:cs="Times New Roman"/>
          <w:lang w:val="en-GB"/>
        </w:rPr>
        <w:t>, 95% CI: 2.9</w:t>
      </w:r>
      <w:r w:rsidR="001D00F1" w:rsidRPr="00115428">
        <w:rPr>
          <w:rFonts w:ascii="Times New Roman" w:hAnsi="Times New Roman" w:cs="Times New Roman"/>
          <w:lang w:val="en-GB"/>
        </w:rPr>
        <w:t>2</w:t>
      </w:r>
      <w:r w:rsidR="00053CDE" w:rsidRPr="00115428">
        <w:rPr>
          <w:rFonts w:ascii="Times New Roman" w:hAnsi="Times New Roman" w:cs="Times New Roman"/>
          <w:lang w:val="en-GB"/>
        </w:rPr>
        <w:t>–5.4</w:t>
      </w:r>
      <w:r w:rsidR="001D00F1" w:rsidRPr="00115428">
        <w:rPr>
          <w:rFonts w:ascii="Times New Roman" w:hAnsi="Times New Roman" w:cs="Times New Roman"/>
          <w:lang w:val="en-GB"/>
        </w:rPr>
        <w:t>6</w:t>
      </w:r>
      <w:r w:rsidR="00053CDE" w:rsidRPr="00115428">
        <w:rPr>
          <w:rFonts w:ascii="Times New Roman" w:hAnsi="Times New Roman" w:cs="Times New Roman"/>
          <w:lang w:val="en-GB"/>
        </w:rPr>
        <w:t>) were significantly associated with higher dengue-related mortality per million population</w:t>
      </w:r>
      <w:r w:rsidR="00157DFF" w:rsidRPr="00115428">
        <w:rPr>
          <w:rFonts w:ascii="Times New Roman" w:hAnsi="Times New Roman" w:cs="Times New Roman"/>
          <w:lang w:val="en-GB"/>
        </w:rPr>
        <w:t xml:space="preserve"> </w:t>
      </w:r>
      <w:r w:rsidR="00157DFF" w:rsidRPr="00115428">
        <w:rPr>
          <w:rFonts w:ascii="Times New Roman" w:hAnsi="Times New Roman" w:cs="Times New Roman"/>
          <w:b/>
          <w:bCs/>
          <w:lang w:val="en-GB"/>
        </w:rPr>
        <w:t xml:space="preserve">(Table 2). </w:t>
      </w:r>
    </w:p>
    <w:p w14:paraId="33995C4A" w14:textId="77777777" w:rsidR="00BD122B" w:rsidRPr="00115428" w:rsidRDefault="00BD122B" w:rsidP="00C23F4F">
      <w:pPr>
        <w:rPr>
          <w:rFonts w:ascii="Times New Roman" w:hAnsi="Times New Roman" w:cs="Times New Roman"/>
          <w:b/>
          <w:bCs/>
        </w:rPr>
      </w:pPr>
    </w:p>
    <w:p w14:paraId="1D766484" w14:textId="090ECF33" w:rsidR="00C56A8F" w:rsidRPr="00115428" w:rsidRDefault="00C56A8F" w:rsidP="00C23F4F">
      <w:pPr>
        <w:rPr>
          <w:rFonts w:ascii="Times New Roman" w:hAnsi="Times New Roman" w:cs="Times New Roman"/>
          <w:b/>
          <w:bCs/>
        </w:rPr>
      </w:pPr>
      <w:r w:rsidRPr="00115428">
        <w:rPr>
          <w:rFonts w:ascii="Times New Roman" w:hAnsi="Times New Roman" w:cs="Times New Roman"/>
          <w:b/>
          <w:bCs/>
        </w:rPr>
        <w:t>Discussion</w:t>
      </w:r>
    </w:p>
    <w:p w14:paraId="71D9F3C1" w14:textId="7115142B" w:rsidR="001A50BD" w:rsidRPr="00115428" w:rsidRDefault="00477FF3" w:rsidP="00E762A7">
      <w:pPr>
        <w:spacing w:line="360" w:lineRule="auto"/>
        <w:rPr>
          <w:rFonts w:ascii="Times New Roman" w:hAnsi="Times New Roman" w:cs="Times New Roman"/>
          <w:lang w:val="en-GB"/>
        </w:rPr>
      </w:pPr>
      <w:r w:rsidRPr="00115428">
        <w:rPr>
          <w:rFonts w:ascii="Times New Roman" w:hAnsi="Times New Roman" w:cs="Times New Roman"/>
          <w:lang w:val="en-GB"/>
        </w:rPr>
        <w:t xml:space="preserve">The unprecedented global burden of dengue in 2024 </w:t>
      </w:r>
      <w:r w:rsidR="00BA7333" w:rsidRPr="00115428">
        <w:rPr>
          <w:rFonts w:ascii="Times New Roman" w:hAnsi="Times New Roman" w:cs="Times New Roman"/>
          <w:lang w:val="en-GB"/>
        </w:rPr>
        <w:t xml:space="preserve">highlights </w:t>
      </w:r>
      <w:r w:rsidRPr="00115428">
        <w:rPr>
          <w:rFonts w:ascii="Times New Roman" w:hAnsi="Times New Roman" w:cs="Times New Roman"/>
          <w:lang w:val="en-GB"/>
        </w:rPr>
        <w:t xml:space="preserve">the alarming growth trajectory of this mosquito-borne disease. With over </w:t>
      </w:r>
      <w:r w:rsidR="004B06A1" w:rsidRPr="00115428">
        <w:rPr>
          <w:rFonts w:ascii="Times New Roman" w:hAnsi="Times New Roman" w:cs="Times New Roman"/>
          <w:lang w:val="en-GB"/>
        </w:rPr>
        <w:t>14.</w:t>
      </w:r>
      <w:r w:rsidR="007D0872" w:rsidRPr="00115428">
        <w:rPr>
          <w:rFonts w:ascii="Times New Roman" w:hAnsi="Times New Roman" w:cs="Times New Roman"/>
          <w:lang w:val="en-GB"/>
        </w:rPr>
        <w:t>1</w:t>
      </w:r>
      <w:r w:rsidRPr="00115428">
        <w:rPr>
          <w:rFonts w:ascii="Times New Roman" w:hAnsi="Times New Roman" w:cs="Times New Roman"/>
          <w:lang w:val="en-GB"/>
        </w:rPr>
        <w:t xml:space="preserve"> million reported cases worldwide, dengue has exceeded the historic milestone of 7 million cases reported in 2023</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310405120"/>
          <w:placeholder>
            <w:docPart w:val="63AD9EA74EA74CDBA91E4451F77A7E74"/>
          </w:placeholder>
        </w:sdtPr>
        <w:sdtContent>
          <w:r w:rsidR="00630070" w:rsidRPr="00115428">
            <w:rPr>
              <w:rFonts w:ascii="Times New Roman" w:hAnsi="Times New Roman" w:cs="Times New Roman"/>
              <w:color w:val="000000"/>
              <w:lang w:val="en-GB"/>
            </w:rPr>
            <w:t>[2]</w:t>
          </w:r>
        </w:sdtContent>
      </w:sdt>
      <w:r w:rsidRPr="00115428">
        <w:rPr>
          <w:rFonts w:ascii="Times New Roman" w:hAnsi="Times New Roman" w:cs="Times New Roman"/>
          <w:lang w:val="en-GB"/>
        </w:rPr>
        <w:t xml:space="preserve">. This twofold increase within a year and a staggering </w:t>
      </w:r>
      <w:r w:rsidR="00FF31BC" w:rsidRPr="00115428">
        <w:rPr>
          <w:rFonts w:ascii="Times New Roman" w:hAnsi="Times New Roman" w:cs="Times New Roman"/>
          <w:lang w:val="en-GB"/>
        </w:rPr>
        <w:t>12</w:t>
      </w:r>
      <w:r w:rsidRPr="00115428">
        <w:rPr>
          <w:rFonts w:ascii="Times New Roman" w:hAnsi="Times New Roman" w:cs="Times New Roman"/>
          <w:lang w:val="en-GB"/>
        </w:rPr>
        <w:t>-fold rise since 20</w:t>
      </w:r>
      <w:r w:rsidR="00A0689B" w:rsidRPr="00115428">
        <w:rPr>
          <w:rFonts w:ascii="Times New Roman" w:hAnsi="Times New Roman" w:cs="Times New Roman"/>
          <w:lang w:val="en-GB"/>
        </w:rPr>
        <w:t>14</w:t>
      </w:r>
      <w:r w:rsidRPr="00115428">
        <w:rPr>
          <w:rFonts w:ascii="Times New Roman" w:hAnsi="Times New Roman" w:cs="Times New Roman"/>
          <w:lang w:val="en-GB"/>
        </w:rPr>
        <w:t xml:space="preserve"> highlight the escalating public health crisis. The significant mortality toll of over </w:t>
      </w:r>
      <w:r w:rsidR="00CA129F" w:rsidRPr="00115428">
        <w:rPr>
          <w:rFonts w:ascii="Times New Roman" w:hAnsi="Times New Roman" w:cs="Times New Roman"/>
          <w:lang w:val="en-GB"/>
        </w:rPr>
        <w:t>9,000</w:t>
      </w:r>
      <w:r w:rsidRPr="00115428">
        <w:rPr>
          <w:rFonts w:ascii="Times New Roman" w:hAnsi="Times New Roman" w:cs="Times New Roman"/>
          <w:lang w:val="en-GB"/>
        </w:rPr>
        <w:t xml:space="preserve"> deaths, with South America alone accounting for nearly 70% of these fatalities, </w:t>
      </w:r>
      <w:r w:rsidR="00BB174D" w:rsidRPr="00115428">
        <w:rPr>
          <w:rFonts w:ascii="Times New Roman" w:hAnsi="Times New Roman" w:cs="Times New Roman"/>
          <w:lang w:val="en-GB"/>
        </w:rPr>
        <w:t>emphasises</w:t>
      </w:r>
      <w:r w:rsidRPr="00115428">
        <w:rPr>
          <w:rFonts w:ascii="Times New Roman" w:hAnsi="Times New Roman" w:cs="Times New Roman"/>
          <w:lang w:val="en-GB"/>
        </w:rPr>
        <w:t xml:space="preserve"> the disproportionate regional impact of dengue. Such figures reveal the pressing need to address the multifactorial challenges driving </w:t>
      </w:r>
      <w:r w:rsidR="00497B60" w:rsidRPr="00115428">
        <w:rPr>
          <w:rFonts w:ascii="Times New Roman" w:hAnsi="Times New Roman" w:cs="Times New Roman"/>
          <w:lang w:val="en-GB"/>
        </w:rPr>
        <w:t>the</w:t>
      </w:r>
      <w:r w:rsidRPr="00115428">
        <w:rPr>
          <w:rFonts w:ascii="Times New Roman" w:hAnsi="Times New Roman" w:cs="Times New Roman"/>
          <w:lang w:val="en-GB"/>
        </w:rPr>
        <w:t xml:space="preserve"> outbreak, including climate change, </w:t>
      </w:r>
      <w:r w:rsidR="00BB174D" w:rsidRPr="00115428">
        <w:rPr>
          <w:rFonts w:ascii="Times New Roman" w:hAnsi="Times New Roman" w:cs="Times New Roman"/>
          <w:lang w:val="en-GB"/>
        </w:rPr>
        <w:t>urbanisation</w:t>
      </w:r>
      <w:r w:rsidR="00CF2B68" w:rsidRPr="00115428">
        <w:rPr>
          <w:rFonts w:ascii="Times New Roman" w:hAnsi="Times New Roman" w:cs="Times New Roman"/>
          <w:lang w:val="en-GB"/>
        </w:rPr>
        <w:t xml:space="preserve">, </w:t>
      </w:r>
      <w:r w:rsidRPr="00115428">
        <w:rPr>
          <w:rFonts w:ascii="Times New Roman" w:hAnsi="Times New Roman" w:cs="Times New Roman"/>
          <w:lang w:val="en-GB"/>
        </w:rPr>
        <w:t xml:space="preserve">and resource disparities in healthcare and vector control. </w:t>
      </w:r>
    </w:p>
    <w:p w14:paraId="4A3BEF1C" w14:textId="7181036F" w:rsidR="00637CB1" w:rsidRPr="00115428" w:rsidRDefault="00C94AE2" w:rsidP="00503B4E">
      <w:pPr>
        <w:spacing w:line="360" w:lineRule="auto"/>
        <w:rPr>
          <w:rFonts w:ascii="Times New Roman" w:hAnsi="Times New Roman" w:cs="Times New Roman"/>
          <w:lang w:val="en-GB"/>
        </w:rPr>
      </w:pPr>
      <w:r w:rsidRPr="00115428">
        <w:rPr>
          <w:rFonts w:ascii="Times New Roman" w:hAnsi="Times New Roman" w:cs="Times New Roman"/>
          <w:lang w:val="en-GB"/>
        </w:rPr>
        <w:t xml:space="preserve">Dengue patients in the Southern Hemisphere </w:t>
      </w:r>
      <w:r w:rsidR="006615F1" w:rsidRPr="00115428">
        <w:rPr>
          <w:rFonts w:ascii="Times New Roman" w:hAnsi="Times New Roman" w:cs="Times New Roman"/>
          <w:lang w:val="en-GB"/>
        </w:rPr>
        <w:t>experience</w:t>
      </w:r>
      <w:r w:rsidRPr="00115428">
        <w:rPr>
          <w:rFonts w:ascii="Times New Roman" w:hAnsi="Times New Roman" w:cs="Times New Roman"/>
          <w:lang w:val="en-GB"/>
        </w:rPr>
        <w:t xml:space="preserve"> </w:t>
      </w:r>
      <w:r w:rsidR="00E93AA9" w:rsidRPr="00115428">
        <w:rPr>
          <w:rFonts w:ascii="Times New Roman" w:hAnsi="Times New Roman" w:cs="Times New Roman"/>
          <w:lang w:val="en-GB"/>
        </w:rPr>
        <w:t>four times</w:t>
      </w:r>
      <w:r w:rsidR="00C42088" w:rsidRPr="00115428">
        <w:rPr>
          <w:rFonts w:ascii="Times New Roman" w:hAnsi="Times New Roman" w:cs="Times New Roman"/>
          <w:lang w:val="en-GB"/>
        </w:rPr>
        <w:t xml:space="preserve"> higher deaths</w:t>
      </w:r>
      <w:r w:rsidR="006615F1" w:rsidRPr="00115428">
        <w:rPr>
          <w:rFonts w:ascii="Times New Roman" w:hAnsi="Times New Roman" w:cs="Times New Roman"/>
          <w:lang w:val="en-GB"/>
        </w:rPr>
        <w:t xml:space="preserve"> </w:t>
      </w:r>
      <w:r w:rsidR="001E00AA" w:rsidRPr="00115428">
        <w:rPr>
          <w:rFonts w:ascii="Times New Roman" w:hAnsi="Times New Roman" w:cs="Times New Roman"/>
          <w:lang w:val="en-GB"/>
        </w:rPr>
        <w:t>compared to their northern counterparts</w:t>
      </w:r>
      <w:r w:rsidR="000E58B4" w:rsidRPr="00115428">
        <w:rPr>
          <w:rFonts w:ascii="Times New Roman" w:hAnsi="Times New Roman" w:cs="Times New Roman"/>
          <w:lang w:val="en-GB"/>
        </w:rPr>
        <w:t>, primarily because of h</w:t>
      </w:r>
      <w:r w:rsidR="00056E5F" w:rsidRPr="00115428">
        <w:rPr>
          <w:rFonts w:ascii="Times New Roman" w:hAnsi="Times New Roman" w:cs="Times New Roman"/>
          <w:lang w:val="en-GB"/>
        </w:rPr>
        <w:t>igher recorded deaths in Brazil</w:t>
      </w:r>
      <w:r w:rsidR="00361E42" w:rsidRPr="00115428">
        <w:rPr>
          <w:rFonts w:ascii="Times New Roman" w:hAnsi="Times New Roman" w:cs="Times New Roman"/>
          <w:lang w:val="en-GB"/>
        </w:rPr>
        <w:t xml:space="preserve"> and other South American countries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
          <w:id w:val="-1611354331"/>
          <w:placeholder>
            <w:docPart w:val="63AD9EA74EA74CDBA91E4451F77A7E74"/>
          </w:placeholder>
        </w:sdtPr>
        <w:sdtContent>
          <w:r w:rsidR="00630070" w:rsidRPr="00115428">
            <w:rPr>
              <w:rFonts w:ascii="Times New Roman" w:hAnsi="Times New Roman" w:cs="Times New Roman"/>
              <w:color w:val="000000"/>
              <w:lang w:val="en-GB"/>
            </w:rPr>
            <w:t>[2,14]</w:t>
          </w:r>
        </w:sdtContent>
      </w:sdt>
      <w:r w:rsidR="001E00AA" w:rsidRPr="00115428">
        <w:rPr>
          <w:rFonts w:ascii="Times New Roman" w:hAnsi="Times New Roman" w:cs="Times New Roman"/>
          <w:lang w:val="en-GB"/>
        </w:rPr>
        <w:t>.</w:t>
      </w:r>
      <w:r w:rsidR="00C83016" w:rsidRPr="00115428">
        <w:rPr>
          <w:rFonts w:ascii="Times New Roman" w:hAnsi="Times New Roman" w:cs="Times New Roman"/>
          <w:lang w:val="en-GB"/>
        </w:rPr>
        <w:t xml:space="preserve"> </w:t>
      </w:r>
      <w:r w:rsidR="00ED0A69" w:rsidRPr="00115428">
        <w:rPr>
          <w:rFonts w:ascii="Times New Roman" w:hAnsi="Times New Roman" w:cs="Times New Roman"/>
          <w:lang w:val="en-GB"/>
        </w:rPr>
        <w:t>Countries</w:t>
      </w:r>
      <w:r w:rsidR="00E93AA9" w:rsidRPr="00115428">
        <w:rPr>
          <w:rFonts w:ascii="Times New Roman" w:hAnsi="Times New Roman" w:cs="Times New Roman"/>
          <w:lang w:val="en-GB"/>
        </w:rPr>
        <w:t xml:space="preserve"> with higher </w:t>
      </w:r>
      <w:r w:rsidR="00F61163" w:rsidRPr="00115428">
        <w:rPr>
          <w:rFonts w:ascii="Times New Roman" w:hAnsi="Times New Roman" w:cs="Times New Roman"/>
          <w:lang w:val="en-GB"/>
        </w:rPr>
        <w:t>aged population and obesity ha</w:t>
      </w:r>
      <w:r w:rsidR="00503B4E" w:rsidRPr="00115428">
        <w:rPr>
          <w:rFonts w:ascii="Times New Roman" w:hAnsi="Times New Roman" w:cs="Times New Roman"/>
          <w:lang w:val="en-GB"/>
        </w:rPr>
        <w:t>d</w:t>
      </w:r>
      <w:r w:rsidR="00F61163" w:rsidRPr="00115428">
        <w:rPr>
          <w:rFonts w:ascii="Times New Roman" w:hAnsi="Times New Roman" w:cs="Times New Roman"/>
          <w:lang w:val="en-GB"/>
        </w:rPr>
        <w:t xml:space="preserve"> a higher </w:t>
      </w:r>
      <w:r w:rsidR="00503B4E" w:rsidRPr="00115428">
        <w:rPr>
          <w:rFonts w:ascii="Times New Roman" w:hAnsi="Times New Roman" w:cs="Times New Roman"/>
          <w:lang w:val="en-GB"/>
        </w:rPr>
        <w:t xml:space="preserve">CFR </w:t>
      </w:r>
      <w:r w:rsidR="009F7F5A" w:rsidRPr="00115428">
        <w:rPr>
          <w:rFonts w:ascii="Times New Roman" w:hAnsi="Times New Roman" w:cs="Times New Roman"/>
          <w:lang w:val="en-GB"/>
        </w:rPr>
        <w:t>due to DENV</w:t>
      </w:r>
      <w:r w:rsidR="00F61163" w:rsidRPr="00115428">
        <w:rPr>
          <w:rFonts w:ascii="Times New Roman" w:hAnsi="Times New Roman" w:cs="Times New Roman"/>
          <w:lang w:val="en-GB"/>
        </w:rPr>
        <w:t>. Our findings confirm previous studies that have shown a higher fatality rate of severe dengue in older people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
          <w:id w:val="183337677"/>
          <w:placeholder>
            <w:docPart w:val="63AD9EA74EA74CDBA91E4451F77A7E74"/>
          </w:placeholder>
        </w:sdtPr>
        <w:sdtContent>
          <w:r w:rsidR="00630070" w:rsidRPr="00115428">
            <w:rPr>
              <w:rFonts w:ascii="Times New Roman" w:hAnsi="Times New Roman" w:cs="Times New Roman"/>
              <w:color w:val="000000"/>
              <w:lang w:val="en-GB"/>
            </w:rPr>
            <w:t>[14]</w:t>
          </w:r>
        </w:sdtContent>
      </w:sdt>
      <w:r w:rsidR="00F61163" w:rsidRPr="00115428">
        <w:rPr>
          <w:rFonts w:ascii="Times New Roman" w:hAnsi="Times New Roman" w:cs="Times New Roman"/>
          <w:lang w:val="en-GB"/>
        </w:rPr>
        <w:t>. The reasons behind that are not well established, but older individuals also have multiple co-morbidities, which may independently increase the risk of severe disease.</w:t>
      </w:r>
      <w:r w:rsidR="00E762A7" w:rsidRPr="00115428">
        <w:rPr>
          <w:rFonts w:ascii="Times New Roman" w:hAnsi="Times New Roman" w:cs="Times New Roman"/>
          <w:lang w:val="en-GB"/>
        </w:rPr>
        <w:t xml:space="preserve"> </w:t>
      </w:r>
      <w:r w:rsidR="00E061DC" w:rsidRPr="00115428">
        <w:rPr>
          <w:rFonts w:ascii="Times New Roman" w:hAnsi="Times New Roman" w:cs="Times New Roman"/>
          <w:lang w:val="en-GB"/>
        </w:rPr>
        <w:t xml:space="preserve">Earlier </w:t>
      </w:r>
      <w:r w:rsidR="00E762A7" w:rsidRPr="00115428">
        <w:rPr>
          <w:rFonts w:ascii="Times New Roman" w:hAnsi="Times New Roman" w:cs="Times New Roman"/>
          <w:lang w:val="en-GB"/>
        </w:rPr>
        <w:t>studies</w:t>
      </w:r>
      <w:r w:rsidR="00E061DC" w:rsidRPr="00115428">
        <w:rPr>
          <w:rFonts w:ascii="Times New Roman" w:hAnsi="Times New Roman" w:cs="Times New Roman"/>
          <w:lang w:val="en-GB"/>
        </w:rPr>
        <w:t xml:space="preserve"> showed that obesity </w:t>
      </w:r>
      <w:r w:rsidR="00C52B6D" w:rsidRPr="00115428">
        <w:rPr>
          <w:rFonts w:ascii="Times New Roman" w:hAnsi="Times New Roman" w:cs="Times New Roman"/>
          <w:lang w:val="en-GB"/>
        </w:rPr>
        <w:t>increases</w:t>
      </w:r>
      <w:r w:rsidR="00E061DC" w:rsidRPr="00115428">
        <w:rPr>
          <w:rFonts w:ascii="Times New Roman" w:hAnsi="Times New Roman" w:cs="Times New Roman"/>
          <w:lang w:val="en-GB"/>
        </w:rPr>
        <w:t xml:space="preserve"> the</w:t>
      </w:r>
      <w:r w:rsidR="00637CB1" w:rsidRPr="00115428">
        <w:rPr>
          <w:rFonts w:ascii="Times New Roman" w:hAnsi="Times New Roman" w:cs="Times New Roman"/>
        </w:rPr>
        <w:t xml:space="preserve"> intrinsic permeability of the endothelial surface of hosts who have been previously infected by another serotype, thus permitting the occurrence of fluid shift</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
          <w:id w:val="2128507665"/>
          <w:placeholder>
            <w:docPart w:val="63AD9EA74EA74CDBA91E4451F77A7E74"/>
          </w:placeholder>
        </w:sdtPr>
        <w:sdtContent>
          <w:r w:rsidR="00630070" w:rsidRPr="00115428">
            <w:rPr>
              <w:rFonts w:ascii="Times New Roman" w:hAnsi="Times New Roman" w:cs="Times New Roman"/>
              <w:color w:val="000000"/>
            </w:rPr>
            <w:t>[15]</w:t>
          </w:r>
        </w:sdtContent>
      </w:sdt>
      <w:r w:rsidR="00637CB1" w:rsidRPr="00115428">
        <w:rPr>
          <w:rFonts w:ascii="Times New Roman" w:hAnsi="Times New Roman" w:cs="Times New Roman"/>
        </w:rPr>
        <w:t>.</w:t>
      </w:r>
    </w:p>
    <w:p w14:paraId="50437660" w14:textId="5267E0E1" w:rsidR="005E2922" w:rsidRPr="00115428" w:rsidRDefault="00E82D5C" w:rsidP="00267E5D">
      <w:pPr>
        <w:spacing w:line="360" w:lineRule="auto"/>
        <w:rPr>
          <w:rFonts w:ascii="Times New Roman" w:hAnsi="Times New Roman" w:cs="Times New Roman"/>
          <w:lang w:val="en-GB"/>
        </w:rPr>
      </w:pPr>
      <w:r w:rsidRPr="00115428">
        <w:rPr>
          <w:rFonts w:ascii="Times New Roman" w:hAnsi="Times New Roman" w:cs="Times New Roman"/>
          <w:lang w:val="en-GB"/>
        </w:rPr>
        <w:t xml:space="preserve">Given the escalating global health threat posed by dengue, </w:t>
      </w:r>
      <w:r w:rsidR="00F61A6A" w:rsidRPr="00115428">
        <w:rPr>
          <w:rFonts w:ascii="Times New Roman" w:hAnsi="Times New Roman" w:cs="Times New Roman"/>
          <w:lang w:val="en-GB"/>
        </w:rPr>
        <w:t>we advocate that</w:t>
      </w:r>
      <w:r w:rsidR="005E2922" w:rsidRPr="00115428">
        <w:rPr>
          <w:rFonts w:ascii="Times New Roman" w:hAnsi="Times New Roman" w:cs="Times New Roman"/>
          <w:lang w:val="en-GB"/>
        </w:rPr>
        <w:t xml:space="preserve"> WHO</w:t>
      </w:r>
      <w:r w:rsidR="00D41A4C" w:rsidRPr="00115428">
        <w:rPr>
          <w:rFonts w:ascii="Times New Roman" w:hAnsi="Times New Roman" w:cs="Times New Roman"/>
          <w:lang w:val="en-GB"/>
        </w:rPr>
        <w:t xml:space="preserve"> should </w:t>
      </w:r>
      <w:r w:rsidR="005E2922" w:rsidRPr="00115428">
        <w:rPr>
          <w:rFonts w:ascii="Times New Roman" w:hAnsi="Times New Roman" w:cs="Times New Roman"/>
          <w:lang w:val="en-GB"/>
        </w:rPr>
        <w:t>include</w:t>
      </w:r>
      <w:r w:rsidRPr="00115428">
        <w:rPr>
          <w:rFonts w:ascii="Times New Roman" w:hAnsi="Times New Roman" w:cs="Times New Roman"/>
          <w:lang w:val="en-GB"/>
        </w:rPr>
        <w:t xml:space="preserve"> </w:t>
      </w:r>
      <w:r w:rsidR="005E2922" w:rsidRPr="00115428">
        <w:rPr>
          <w:rFonts w:ascii="Times New Roman" w:hAnsi="Times New Roman" w:cs="Times New Roman"/>
          <w:lang w:val="en-GB"/>
        </w:rPr>
        <w:t xml:space="preserve">the </w:t>
      </w:r>
      <w:r w:rsidRPr="00115428">
        <w:rPr>
          <w:rFonts w:ascii="Times New Roman" w:hAnsi="Times New Roman" w:cs="Times New Roman"/>
          <w:lang w:val="en-GB"/>
        </w:rPr>
        <w:t xml:space="preserve">DENV in its </w:t>
      </w:r>
      <w:r w:rsidR="00267E5D" w:rsidRPr="00115428">
        <w:rPr>
          <w:rFonts w:ascii="Times New Roman" w:hAnsi="Times New Roman" w:cs="Times New Roman"/>
          <w:lang w:val="en-GB"/>
        </w:rPr>
        <w:t>‘Prioritising diseases</w:t>
      </w:r>
      <w:r w:rsidRPr="00115428">
        <w:rPr>
          <w:rFonts w:ascii="Times New Roman" w:hAnsi="Times New Roman" w:cs="Times New Roman"/>
          <w:lang w:val="en-GB"/>
        </w:rPr>
        <w:t xml:space="preserve"> </w:t>
      </w:r>
      <w:r w:rsidR="00D34F79" w:rsidRPr="00115428">
        <w:rPr>
          <w:rFonts w:ascii="Times New Roman" w:hAnsi="Times New Roman" w:cs="Times New Roman"/>
          <w:lang w:val="en-GB"/>
        </w:rPr>
        <w:t>for research and development (R&amp;D)</w:t>
      </w:r>
      <w:r w:rsidR="00940D60" w:rsidRPr="00115428">
        <w:rPr>
          <w:rFonts w:ascii="Times New Roman" w:hAnsi="Times New Roman" w:cs="Times New Roman"/>
          <w:lang w:val="en-GB"/>
        </w:rPr>
        <w:t xml:space="preserve"> in emergency contexts</w:t>
      </w:r>
      <w:r w:rsidR="00267E5D" w:rsidRPr="00115428">
        <w:rPr>
          <w:rFonts w:ascii="Times New Roman" w:hAnsi="Times New Roman" w:cs="Times New Roman"/>
          <w:lang w:val="en-GB"/>
        </w:rPr>
        <w:t>’ list</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63AD9EA74EA74CDBA91E4451F77A7E74"/>
          </w:placeholder>
        </w:sdtPr>
        <w:sdtContent>
          <w:r w:rsidR="00630070" w:rsidRPr="00115428">
            <w:rPr>
              <w:rFonts w:ascii="Times New Roman" w:hAnsi="Times New Roman" w:cs="Times New Roman"/>
              <w:color w:val="000000"/>
              <w:lang w:val="en-GB"/>
            </w:rPr>
            <w:t>[16]</w:t>
          </w:r>
        </w:sdtContent>
      </w:sdt>
      <w:r w:rsidRPr="00115428">
        <w:rPr>
          <w:rFonts w:ascii="Times New Roman" w:hAnsi="Times New Roman" w:cs="Times New Roman"/>
          <w:lang w:val="en-GB"/>
        </w:rPr>
        <w:t>. This designation would cataly</w:t>
      </w:r>
      <w:r w:rsidR="007C4016" w:rsidRPr="00115428">
        <w:rPr>
          <w:rFonts w:ascii="Times New Roman" w:hAnsi="Times New Roman" w:cs="Times New Roman"/>
          <w:lang w:val="en-GB"/>
        </w:rPr>
        <w:t>s</w:t>
      </w:r>
      <w:r w:rsidRPr="00115428">
        <w:rPr>
          <w:rFonts w:ascii="Times New Roman" w:hAnsi="Times New Roman" w:cs="Times New Roman"/>
          <w:lang w:val="en-GB"/>
        </w:rPr>
        <w:t xml:space="preserve">e investment in critical areas such as vaccine development, therapeutic </w:t>
      </w:r>
      <w:r w:rsidRPr="00115428">
        <w:rPr>
          <w:rFonts w:ascii="Times New Roman" w:hAnsi="Times New Roman" w:cs="Times New Roman"/>
          <w:lang w:val="en-GB"/>
        </w:rPr>
        <w:lastRenderedPageBreak/>
        <w:t>innovations, and enhanced vector control strategies. The lack of a universally accessible and effective dengue vaccine leaves millions vulnerable to severe disease outcomes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1978570909"/>
          <w:placeholder>
            <w:docPart w:val="63AD9EA74EA74CDBA91E4451F77A7E74"/>
          </w:placeholder>
        </w:sdtPr>
        <w:sdtContent>
          <w:r w:rsidR="00630070" w:rsidRPr="00115428">
            <w:rPr>
              <w:rFonts w:ascii="Times New Roman" w:hAnsi="Times New Roman" w:cs="Times New Roman"/>
              <w:color w:val="000000"/>
              <w:lang w:val="en-GB"/>
            </w:rPr>
            <w:t>[17]</w:t>
          </w:r>
        </w:sdtContent>
      </w:sdt>
      <w:r w:rsidRPr="00115428">
        <w:rPr>
          <w:rFonts w:ascii="Times New Roman" w:hAnsi="Times New Roman" w:cs="Times New Roman"/>
          <w:lang w:val="en-GB"/>
        </w:rPr>
        <w:t>. Furthermore, this study highlights how climate and demographic factors exacerbate dengue-related mortality, underlining the need for tailored, multidisciplinary approaches to prevention and treatment. Prioriti</w:t>
      </w:r>
      <w:r w:rsidR="00FF1CF9" w:rsidRPr="00115428">
        <w:rPr>
          <w:rFonts w:ascii="Times New Roman" w:hAnsi="Times New Roman" w:cs="Times New Roman"/>
          <w:lang w:val="en-GB"/>
        </w:rPr>
        <w:t>s</w:t>
      </w:r>
      <w:r w:rsidRPr="00115428">
        <w:rPr>
          <w:rFonts w:ascii="Times New Roman" w:hAnsi="Times New Roman" w:cs="Times New Roman"/>
          <w:lang w:val="en-GB"/>
        </w:rPr>
        <w:t xml:space="preserve">ing DENV on the global R&amp;D agenda would ensure coordinated efforts to address the growing burden of dengue and prevent future outbreaks of this magnitude. </w:t>
      </w:r>
      <w:r w:rsidR="00EF52D3" w:rsidRPr="00115428">
        <w:rPr>
          <w:rFonts w:ascii="Times New Roman" w:hAnsi="Times New Roman" w:cs="Times New Roman"/>
          <w:lang w:val="en-GB"/>
        </w:rPr>
        <w:t>Including</w:t>
      </w:r>
      <w:r w:rsidRPr="00115428">
        <w:rPr>
          <w:rFonts w:ascii="Times New Roman" w:hAnsi="Times New Roman" w:cs="Times New Roman"/>
          <w:lang w:val="en-GB"/>
        </w:rPr>
        <w:t xml:space="preserve"> dengue as a priority disease is not just a scientific necessity—it is a moral imperative to protect global health and reduce the inequities associated with this preventable and treatable disease.</w:t>
      </w:r>
    </w:p>
    <w:p w14:paraId="5CC8679E" w14:textId="7D6D9C60" w:rsidR="003757CB" w:rsidRPr="00115428" w:rsidRDefault="003757CB" w:rsidP="00267E5D">
      <w:pPr>
        <w:spacing w:line="360" w:lineRule="auto"/>
        <w:rPr>
          <w:rFonts w:ascii="Times New Roman" w:hAnsi="Times New Roman" w:cs="Times New Roman"/>
          <w:lang w:val="en-GB"/>
        </w:rPr>
      </w:pPr>
      <w:r w:rsidRPr="00115428">
        <w:rPr>
          <w:rFonts w:ascii="Times New Roman" w:hAnsi="Times New Roman" w:cs="Times New Roman"/>
          <w:lang w:val="en-GB"/>
        </w:rPr>
        <w:t>We collected data from the WHO’s global dengue surveillance platform, which is relatively new and updated from 1st January to 1</w:t>
      </w:r>
      <w:r w:rsidR="0028398C" w:rsidRPr="00115428">
        <w:rPr>
          <w:rFonts w:ascii="Times New Roman" w:hAnsi="Times New Roman" w:cs="Times New Roman"/>
          <w:vertAlign w:val="superscript"/>
          <w:lang w:val="en-GB"/>
        </w:rPr>
        <w:t>st</w:t>
      </w:r>
      <w:r w:rsidRPr="00115428">
        <w:rPr>
          <w:rFonts w:ascii="Times New Roman" w:hAnsi="Times New Roman" w:cs="Times New Roman"/>
          <w:lang w:val="en-GB"/>
        </w:rPr>
        <w:t xml:space="preserve"> December 2024. As a result, our dataset does not fully cover the year 2024. Additionally, the WHO relies on dengue reports from various countries, each of which may use different definitions for dengue cases and dengue-related deaths. These variations between countries necessitate caution when interpreting and generalising the data.</w:t>
      </w:r>
    </w:p>
    <w:p w14:paraId="0F3BEE58" w14:textId="1950B64C" w:rsidR="00ED2C4F" w:rsidRPr="00115428" w:rsidRDefault="00ED2C4F" w:rsidP="00267E5D">
      <w:pPr>
        <w:spacing w:line="360" w:lineRule="auto"/>
        <w:rPr>
          <w:rFonts w:ascii="Times New Roman" w:hAnsi="Times New Roman" w:cs="Times New Roman"/>
          <w:lang w:val="en-GB"/>
        </w:rPr>
      </w:pPr>
      <w:r w:rsidRPr="00115428">
        <w:rPr>
          <w:rFonts w:ascii="Times New Roman" w:hAnsi="Times New Roman" w:cs="Times New Roman"/>
          <w:lang w:val="en-GB"/>
        </w:rPr>
        <w:t>The current dengue control programme is heavily reliant on vector control strategies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39988198"/>
          <w:placeholder>
            <w:docPart w:val="63AD9EA74EA74CDBA91E4451F77A7E74"/>
          </w:placeholder>
        </w:sdtPr>
        <w:sdtContent>
          <w:r w:rsidR="00630070" w:rsidRPr="00115428">
            <w:rPr>
              <w:rFonts w:ascii="Times New Roman" w:hAnsi="Times New Roman" w:cs="Times New Roman"/>
              <w:color w:val="000000"/>
              <w:lang w:val="en-GB"/>
            </w:rPr>
            <w:t>[18]</w:t>
          </w:r>
        </w:sdtContent>
      </w:sdt>
      <w:r w:rsidRPr="00115428">
        <w:rPr>
          <w:rFonts w:ascii="Times New Roman" w:hAnsi="Times New Roman" w:cs="Times New Roman"/>
          <w:lang w:val="en-GB"/>
        </w:rPr>
        <w:t xml:space="preserve">. </w:t>
      </w:r>
      <w:r w:rsidR="00DA577B" w:rsidRPr="00115428">
        <w:rPr>
          <w:rFonts w:ascii="Times New Roman" w:hAnsi="Times New Roman" w:cs="Times New Roman"/>
          <w:lang w:val="en-GB"/>
        </w:rPr>
        <w:t>While</w:t>
      </w:r>
      <w:r w:rsidRPr="00115428">
        <w:rPr>
          <w:rFonts w:ascii="Times New Roman" w:hAnsi="Times New Roman" w:cs="Times New Roman"/>
          <w:lang w:val="en-GB"/>
        </w:rPr>
        <w:t xml:space="preserve"> vector control remains essential</w:t>
      </w:r>
      <w:r w:rsidR="00EF52D3" w:rsidRPr="00115428">
        <w:rPr>
          <w:rFonts w:ascii="Times New Roman" w:hAnsi="Times New Roman" w:cs="Times New Roman"/>
          <w:lang w:val="en-GB"/>
        </w:rPr>
        <w:t xml:space="preserve"> </w:t>
      </w:r>
      <w:r w:rsidRPr="00115428">
        <w:rPr>
          <w:rFonts w:ascii="Times New Roman" w:hAnsi="Times New Roman" w:cs="Times New Roman"/>
          <w:lang w:val="en-GB"/>
        </w:rPr>
        <w:t xml:space="preserve">in managing mosquito-borne diseases, its limited success has raised concerns about whether </w:t>
      </w:r>
      <w:r w:rsidR="00EF52D3" w:rsidRPr="00115428">
        <w:rPr>
          <w:rFonts w:ascii="Times New Roman" w:hAnsi="Times New Roman" w:cs="Times New Roman"/>
          <w:lang w:val="en-GB"/>
        </w:rPr>
        <w:t xml:space="preserve">additional </w:t>
      </w:r>
      <w:r w:rsidRPr="00115428">
        <w:rPr>
          <w:rFonts w:ascii="Times New Roman" w:hAnsi="Times New Roman" w:cs="Times New Roman"/>
          <w:lang w:val="en-GB"/>
        </w:rPr>
        <w:t xml:space="preserve">alternative approaches should be </w:t>
      </w:r>
      <w:r w:rsidR="001754F9" w:rsidRPr="00115428">
        <w:rPr>
          <w:rFonts w:ascii="Times New Roman" w:hAnsi="Times New Roman" w:cs="Times New Roman"/>
          <w:lang w:val="en-GB"/>
        </w:rPr>
        <w:t xml:space="preserve">prioritized </w:t>
      </w:r>
      <w:r w:rsidRPr="00115428">
        <w:rPr>
          <w:rFonts w:ascii="Times New Roman" w:hAnsi="Times New Roman" w:cs="Times New Roman"/>
          <w:lang w:val="en-GB"/>
        </w:rPr>
        <w:t>for controlling dengue and other arboviruses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255361068"/>
          <w:placeholder>
            <w:docPart w:val="63AD9EA74EA74CDBA91E4451F77A7E74"/>
          </w:placeholder>
        </w:sdtPr>
        <w:sdtContent>
          <w:r w:rsidR="00630070" w:rsidRPr="00115428">
            <w:rPr>
              <w:rFonts w:ascii="Times New Roman" w:hAnsi="Times New Roman" w:cs="Times New Roman"/>
              <w:color w:val="000000"/>
              <w:lang w:val="en-GB"/>
            </w:rPr>
            <w:t>[18]</w:t>
          </w:r>
        </w:sdtContent>
      </w:sdt>
      <w:r w:rsidRPr="00115428">
        <w:rPr>
          <w:rFonts w:ascii="Times New Roman" w:hAnsi="Times New Roman" w:cs="Times New Roman"/>
          <w:lang w:val="en-GB"/>
        </w:rPr>
        <w:t xml:space="preserve">. Greater emphasis must be placed </w:t>
      </w:r>
      <w:r w:rsidR="001754F9" w:rsidRPr="00115428">
        <w:rPr>
          <w:rFonts w:ascii="Times New Roman" w:hAnsi="Times New Roman" w:cs="Times New Roman"/>
          <w:lang w:val="en-GB"/>
        </w:rPr>
        <w:t xml:space="preserve">on </w:t>
      </w:r>
      <w:r w:rsidR="00143754" w:rsidRPr="00115428">
        <w:rPr>
          <w:rFonts w:ascii="Times New Roman" w:hAnsi="Times New Roman" w:cs="Times New Roman"/>
          <w:lang w:val="en-GB"/>
        </w:rPr>
        <w:t>developing effective</w:t>
      </w:r>
      <w:r w:rsidRPr="00115428">
        <w:rPr>
          <w:rFonts w:ascii="Times New Roman" w:hAnsi="Times New Roman" w:cs="Times New Roman"/>
          <w:lang w:val="en-GB"/>
        </w:rPr>
        <w:t xml:space="preserve"> vaccines, novel therapeutics, improved patient management strategies, and early detection systems for </w:t>
      </w:r>
      <w:r w:rsidR="00312FF1" w:rsidRPr="00115428">
        <w:rPr>
          <w:rFonts w:ascii="Times New Roman" w:hAnsi="Times New Roman" w:cs="Times New Roman"/>
          <w:lang w:val="en-GB"/>
        </w:rPr>
        <w:t>secondary/</w:t>
      </w:r>
      <w:r w:rsidRPr="00115428">
        <w:rPr>
          <w:rFonts w:ascii="Times New Roman" w:hAnsi="Times New Roman" w:cs="Times New Roman"/>
          <w:lang w:val="en-GB"/>
        </w:rPr>
        <w:t>severe dengue cases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588575250"/>
          <w:placeholder>
            <w:docPart w:val="63AD9EA74EA74CDBA91E4451F77A7E74"/>
          </w:placeholder>
        </w:sdtPr>
        <w:sdtContent>
          <w:r w:rsidR="00630070" w:rsidRPr="00115428">
            <w:rPr>
              <w:rFonts w:ascii="Times New Roman" w:hAnsi="Times New Roman" w:cs="Times New Roman"/>
              <w:color w:val="000000"/>
              <w:lang w:val="en-GB"/>
            </w:rPr>
            <w:t>[17]</w:t>
          </w:r>
        </w:sdtContent>
      </w:sdt>
      <w:r w:rsidRPr="00115428">
        <w:rPr>
          <w:rFonts w:ascii="Times New Roman" w:hAnsi="Times New Roman" w:cs="Times New Roman"/>
          <w:lang w:val="en-GB"/>
        </w:rPr>
        <w:t>.</w:t>
      </w:r>
      <w:r w:rsidR="00313B1E" w:rsidRPr="00115428">
        <w:rPr>
          <w:rFonts w:ascii="Times New Roman" w:hAnsi="Times New Roman" w:cs="Times New Roman"/>
          <w:lang w:val="en-GB"/>
        </w:rPr>
        <w:t xml:space="preserve"> </w:t>
      </w:r>
      <w:r w:rsidRPr="00115428">
        <w:rPr>
          <w:rFonts w:ascii="Times New Roman" w:hAnsi="Times New Roman" w:cs="Times New Roman"/>
          <w:lang w:val="en-GB"/>
        </w:rPr>
        <w:t>A coordinated global priority-setting effort is urgently required to tackle dengue more effectively, with the W</w:t>
      </w:r>
      <w:r w:rsidR="00D3754D" w:rsidRPr="00115428">
        <w:rPr>
          <w:rFonts w:ascii="Times New Roman" w:hAnsi="Times New Roman" w:cs="Times New Roman"/>
          <w:lang w:val="en-GB"/>
        </w:rPr>
        <w:t>HO</w:t>
      </w:r>
      <w:r w:rsidRPr="00115428">
        <w:rPr>
          <w:rFonts w:ascii="Times New Roman" w:hAnsi="Times New Roman" w:cs="Times New Roman"/>
          <w:lang w:val="en-GB"/>
        </w:rPr>
        <w:t xml:space="preserve"> taking a leading role in these initiatives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
          <w:id w:val="1988279024"/>
          <w:placeholder>
            <w:docPart w:val="63AD9EA74EA74CDBA91E4451F77A7E74"/>
          </w:placeholder>
        </w:sdtPr>
        <w:sdtContent>
          <w:r w:rsidR="00630070" w:rsidRPr="00115428">
            <w:rPr>
              <w:rFonts w:ascii="Times New Roman" w:hAnsi="Times New Roman" w:cs="Times New Roman"/>
              <w:color w:val="000000"/>
              <w:lang w:val="en-GB"/>
            </w:rPr>
            <w:t>[19]</w:t>
          </w:r>
        </w:sdtContent>
      </w:sdt>
      <w:r w:rsidRPr="00115428">
        <w:rPr>
          <w:rFonts w:ascii="Times New Roman" w:hAnsi="Times New Roman" w:cs="Times New Roman"/>
          <w:lang w:val="en-GB"/>
        </w:rPr>
        <w:t xml:space="preserve">. The </w:t>
      </w:r>
      <w:r w:rsidR="0045325D" w:rsidRPr="00115428">
        <w:rPr>
          <w:rFonts w:ascii="Times New Roman" w:hAnsi="Times New Roman" w:cs="Times New Roman"/>
          <w:lang w:val="en-GB"/>
        </w:rPr>
        <w:t>Inclusion</w:t>
      </w:r>
      <w:r w:rsidRPr="00115428">
        <w:rPr>
          <w:rFonts w:ascii="Times New Roman" w:hAnsi="Times New Roman" w:cs="Times New Roman"/>
          <w:lang w:val="en-GB"/>
        </w:rPr>
        <w:t xml:space="preserve"> of dengue on the WHO priority disease list would facilitate action </w:t>
      </w:r>
      <w:r w:rsidR="008B6FAF" w:rsidRPr="00115428">
        <w:rPr>
          <w:rFonts w:ascii="Times New Roman" w:hAnsi="Times New Roman" w:cs="Times New Roman"/>
          <w:lang w:val="en-GB"/>
        </w:rPr>
        <w:t>and</w:t>
      </w:r>
      <w:r w:rsidRPr="00115428">
        <w:rPr>
          <w:rFonts w:ascii="Times New Roman" w:hAnsi="Times New Roman" w:cs="Times New Roman"/>
          <w:lang w:val="en-GB"/>
        </w:rPr>
        <w:t xml:space="preserve"> drive investment and innovation in research and public health interventions. </w:t>
      </w:r>
      <w:r w:rsidR="00EF52D3" w:rsidRPr="00115428">
        <w:rPr>
          <w:rFonts w:ascii="Times New Roman" w:hAnsi="Times New Roman" w:cs="Times New Roman"/>
          <w:lang w:val="en-GB"/>
        </w:rPr>
        <w:t>Dengue</w:t>
      </w:r>
      <w:r w:rsidR="00CE7EC1" w:rsidRPr="00115428">
        <w:rPr>
          <w:rFonts w:ascii="Times New Roman" w:hAnsi="Times New Roman" w:cs="Times New Roman"/>
          <w:lang w:val="en-GB"/>
        </w:rPr>
        <w:t xml:space="preserve"> </w:t>
      </w:r>
      <w:r w:rsidR="00EF52D3" w:rsidRPr="00115428">
        <w:rPr>
          <w:rFonts w:ascii="Times New Roman" w:hAnsi="Times New Roman" w:cs="Times New Roman"/>
          <w:lang w:val="en-GB"/>
        </w:rPr>
        <w:t xml:space="preserve">was </w:t>
      </w:r>
      <w:r w:rsidR="00CE7EC1" w:rsidRPr="00115428">
        <w:rPr>
          <w:rFonts w:ascii="Times New Roman" w:hAnsi="Times New Roman" w:cs="Times New Roman"/>
          <w:lang w:val="en-GB"/>
        </w:rPr>
        <w:t>previously identified as a</w:t>
      </w:r>
      <w:r w:rsidR="008E750C" w:rsidRPr="00115428">
        <w:rPr>
          <w:rFonts w:ascii="Times New Roman" w:hAnsi="Times New Roman" w:cs="Times New Roman"/>
          <w:lang w:val="en-GB"/>
        </w:rPr>
        <w:t>n important disease</w:t>
      </w:r>
      <w:r w:rsidR="00CE7EC1" w:rsidRPr="00115428">
        <w:rPr>
          <w:rFonts w:ascii="Times New Roman" w:hAnsi="Times New Roman" w:cs="Times New Roman"/>
          <w:lang w:val="en-GB"/>
        </w:rPr>
        <w:t xml:space="preserve"> by the WHO’s nominated expert member for listing Priority Diseases, such as in 2017</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
          <w:id w:val="-1373607801"/>
          <w:placeholder>
            <w:docPart w:val="63AD9EA74EA74CDBA91E4451F77A7E74"/>
          </w:placeholder>
        </w:sdtPr>
        <w:sdtContent>
          <w:r w:rsidR="00630070" w:rsidRPr="00115428">
            <w:rPr>
              <w:rFonts w:ascii="Times New Roman" w:hAnsi="Times New Roman" w:cs="Times New Roman"/>
              <w:color w:val="000000"/>
              <w:lang w:val="en-GB"/>
            </w:rPr>
            <w:t>[20]</w:t>
          </w:r>
        </w:sdtContent>
      </w:sdt>
      <w:r w:rsidR="00CE7EC1" w:rsidRPr="00115428">
        <w:rPr>
          <w:rFonts w:ascii="Times New Roman" w:hAnsi="Times New Roman" w:cs="Times New Roman"/>
          <w:lang w:val="en-GB"/>
        </w:rPr>
        <w:t>.</w:t>
      </w:r>
      <w:r w:rsidR="00466B58" w:rsidRPr="00115428">
        <w:rPr>
          <w:rFonts w:ascii="Times New Roman" w:hAnsi="Times New Roman" w:cs="Times New Roman"/>
          <w:lang w:val="en-GB"/>
        </w:rPr>
        <w:t xml:space="preserve"> </w:t>
      </w:r>
      <w:r w:rsidRPr="00115428">
        <w:rPr>
          <w:rFonts w:ascii="Times New Roman" w:hAnsi="Times New Roman" w:cs="Times New Roman"/>
          <w:lang w:val="en-GB"/>
        </w:rPr>
        <w:t>Strengthening international collaboration and resource allocation is critical to address the rising global dengue burden.</w:t>
      </w:r>
    </w:p>
    <w:p w14:paraId="29373F2F" w14:textId="77777777" w:rsidR="003821D2" w:rsidRDefault="003821D2">
      <w:pPr>
        <w:rPr>
          <w:rFonts w:ascii="Times New Roman" w:hAnsi="Times New Roman" w:cs="Times New Roman"/>
          <w:b/>
          <w:bCs/>
          <w:lang w:val="en-GB"/>
        </w:rPr>
      </w:pPr>
    </w:p>
    <w:p w14:paraId="62850BB0" w14:textId="154C3FC6" w:rsidR="00711AAE" w:rsidRPr="00115428" w:rsidRDefault="00711AAE">
      <w:pPr>
        <w:rPr>
          <w:rFonts w:ascii="Times New Roman" w:hAnsi="Times New Roman" w:cs="Times New Roman"/>
          <w:b/>
          <w:bCs/>
          <w:lang w:val="en-GB"/>
        </w:rPr>
      </w:pPr>
      <w:r w:rsidRPr="00115428">
        <w:rPr>
          <w:rFonts w:ascii="Times New Roman" w:hAnsi="Times New Roman" w:cs="Times New Roman"/>
          <w:b/>
          <w:bCs/>
          <w:lang w:val="en-GB"/>
        </w:rPr>
        <w:t>Conclusion</w:t>
      </w:r>
    </w:p>
    <w:p w14:paraId="39225255" w14:textId="47AA9DCB" w:rsidR="00711AAE" w:rsidRPr="00115428" w:rsidRDefault="00711AAE" w:rsidP="00711AAE">
      <w:pPr>
        <w:spacing w:line="360" w:lineRule="auto"/>
        <w:rPr>
          <w:rFonts w:ascii="Times New Roman" w:hAnsi="Times New Roman" w:cs="Times New Roman"/>
          <w:lang w:val="en-GB"/>
        </w:rPr>
      </w:pPr>
      <w:r w:rsidRPr="00115428">
        <w:rPr>
          <w:rFonts w:ascii="Times New Roman" w:hAnsi="Times New Roman" w:cs="Times New Roman"/>
          <w:lang w:val="en-GB"/>
        </w:rPr>
        <w:t>The sharp rise in global dengue cases and deaths in 2024 highlights the need for improved vector control, early detection, and effective vaccines. Prioritizing dengue in the WHO's research agenda, alongside global collaboration and investment, is crucial for reducing its burden and preventing future outbreaks.</w:t>
      </w:r>
    </w:p>
    <w:p w14:paraId="3EBD3DBE" w14:textId="77777777" w:rsidR="00ED2C4F" w:rsidRPr="00115428" w:rsidRDefault="00ED2C4F" w:rsidP="00C23F4F">
      <w:pPr>
        <w:rPr>
          <w:rFonts w:ascii="Times New Roman" w:hAnsi="Times New Roman" w:cs="Times New Roman"/>
        </w:rPr>
      </w:pPr>
    </w:p>
    <w:p w14:paraId="73230867" w14:textId="77777777" w:rsidR="00703AC5" w:rsidRDefault="00703AC5">
      <w:pPr>
        <w:rPr>
          <w:rFonts w:ascii="Times New Roman" w:hAnsi="Times New Roman" w:cs="Times New Roman"/>
          <w:b/>
          <w:bCs/>
        </w:rPr>
      </w:pPr>
      <w:r>
        <w:rPr>
          <w:rFonts w:ascii="Times New Roman" w:hAnsi="Times New Roman" w:cs="Times New Roman"/>
          <w:b/>
          <w:bCs/>
        </w:rPr>
        <w:br w:type="page"/>
      </w:r>
    </w:p>
    <w:p w14:paraId="7CF67AF6" w14:textId="20298012" w:rsidR="00B40142" w:rsidRPr="00115428" w:rsidRDefault="00BB2EC3" w:rsidP="00C23F4F">
      <w:pPr>
        <w:rPr>
          <w:rFonts w:ascii="Times New Roman" w:hAnsi="Times New Roman" w:cs="Times New Roman"/>
          <w:b/>
          <w:bCs/>
        </w:rPr>
      </w:pPr>
      <w:r w:rsidRPr="00115428">
        <w:rPr>
          <w:rFonts w:ascii="Times New Roman" w:hAnsi="Times New Roman" w:cs="Times New Roman"/>
          <w:b/>
          <w:bCs/>
        </w:rPr>
        <w:lastRenderedPageBreak/>
        <w:t>References</w:t>
      </w:r>
    </w:p>
    <w:sdt>
      <w:sdtPr>
        <w:rPr>
          <w:rFonts w:ascii="Times New Roman" w:hAnsi="Times New Roman" w:cs="Times New Roman"/>
          <w:color w:val="000000"/>
        </w:rPr>
        <w:tag w:val="MENDELEY_BIBLIOGRAPHY"/>
        <w:id w:val="-2048140992"/>
        <w:placeholder>
          <w:docPart w:val="63AD9EA74EA74CDBA91E4451F77A7E74"/>
        </w:placeholder>
      </w:sdtPr>
      <w:sdtContent>
        <w:p w14:paraId="16D82083" w14:textId="77777777" w:rsidR="00630070" w:rsidRPr="00115428" w:rsidRDefault="00630070">
          <w:pPr>
            <w:autoSpaceDE w:val="0"/>
            <w:autoSpaceDN w:val="0"/>
            <w:ind w:hanging="640"/>
            <w:divId w:val="2106025734"/>
            <w:rPr>
              <w:rFonts w:ascii="Times New Roman" w:eastAsia="Times New Roman" w:hAnsi="Times New Roman" w:cs="Times New Roman"/>
              <w:kern w:val="0"/>
              <w:sz w:val="24"/>
              <w:szCs w:val="24"/>
              <w14:ligatures w14:val="none"/>
            </w:rPr>
          </w:pPr>
          <w:r w:rsidRPr="00115428">
            <w:rPr>
              <w:rFonts w:ascii="Times New Roman" w:eastAsia="Times New Roman" w:hAnsi="Times New Roman" w:cs="Times New Roman"/>
            </w:rPr>
            <w:t xml:space="preserve">1. </w:t>
          </w:r>
          <w:r w:rsidRPr="00115428">
            <w:rPr>
              <w:rFonts w:ascii="Times New Roman" w:eastAsia="Times New Roman" w:hAnsi="Times New Roman" w:cs="Times New Roman"/>
            </w:rPr>
            <w:tab/>
          </w:r>
          <w:proofErr w:type="spellStart"/>
          <w:r w:rsidRPr="00115428">
            <w:rPr>
              <w:rFonts w:ascii="Times New Roman" w:eastAsia="Times New Roman" w:hAnsi="Times New Roman" w:cs="Times New Roman"/>
            </w:rPr>
            <w:t>Wellcome</w:t>
          </w:r>
          <w:proofErr w:type="spellEnd"/>
          <w:r w:rsidRPr="00115428">
            <w:rPr>
              <w:rFonts w:ascii="Times New Roman" w:eastAsia="Times New Roman" w:hAnsi="Times New Roman" w:cs="Times New Roman"/>
            </w:rPr>
            <w:t xml:space="preserve"> Trust. Millions of engineered mosquitoes are helping to fight dengue – here’s </w:t>
          </w:r>
          <w:proofErr w:type="gramStart"/>
          <w:r w:rsidRPr="00115428">
            <w:rPr>
              <w:rFonts w:ascii="Times New Roman" w:eastAsia="Times New Roman" w:hAnsi="Times New Roman" w:cs="Times New Roman"/>
            </w:rPr>
            <w:t>how .</w:t>
          </w:r>
          <w:proofErr w:type="gramEnd"/>
          <w:r w:rsidRPr="00115428">
            <w:rPr>
              <w:rFonts w:ascii="Times New Roman" w:eastAsia="Times New Roman" w:hAnsi="Times New Roman" w:cs="Times New Roman"/>
            </w:rPr>
            <w:t xml:space="preserve"> London; 2025 Jan. </w:t>
          </w:r>
        </w:p>
        <w:p w14:paraId="7C63FFDA" w14:textId="77777777" w:rsidR="00630070" w:rsidRPr="00115428" w:rsidRDefault="00630070">
          <w:pPr>
            <w:autoSpaceDE w:val="0"/>
            <w:autoSpaceDN w:val="0"/>
            <w:ind w:hanging="640"/>
            <w:divId w:val="581597645"/>
            <w:rPr>
              <w:rFonts w:ascii="Times New Roman" w:eastAsia="Times New Roman" w:hAnsi="Times New Roman" w:cs="Times New Roman"/>
            </w:rPr>
          </w:pPr>
          <w:r w:rsidRPr="00115428">
            <w:rPr>
              <w:rFonts w:ascii="Times New Roman" w:eastAsia="Times New Roman" w:hAnsi="Times New Roman" w:cs="Times New Roman"/>
            </w:rPr>
            <w:t xml:space="preserve">2. </w:t>
          </w:r>
          <w:r w:rsidRPr="00115428">
            <w:rPr>
              <w:rFonts w:ascii="Times New Roman" w:eastAsia="Times New Roman" w:hAnsi="Times New Roman" w:cs="Times New Roman"/>
            </w:rPr>
            <w:tab/>
            <w:t xml:space="preserve">Haider N, Hasan MN, Onyango J, </w:t>
          </w:r>
          <w:proofErr w:type="spellStart"/>
          <w:r w:rsidRPr="00115428">
            <w:rPr>
              <w:rFonts w:ascii="Times New Roman" w:eastAsia="Times New Roman" w:hAnsi="Times New Roman" w:cs="Times New Roman"/>
            </w:rPr>
            <w:t>Asaduzzaman</w:t>
          </w:r>
          <w:proofErr w:type="spellEnd"/>
          <w:r w:rsidRPr="00115428">
            <w:rPr>
              <w:rFonts w:ascii="Times New Roman" w:eastAsia="Times New Roman" w:hAnsi="Times New Roman" w:cs="Times New Roman"/>
            </w:rPr>
            <w:t xml:space="preserve"> M. Global Landmark: 2023 Marks the Worst Year for Dengue Cases with Millions Infected and Thousands of Deaths Reported. IJID Regions. 2024 Sep;100459. </w:t>
          </w:r>
        </w:p>
        <w:p w14:paraId="235B4C3A" w14:textId="77777777" w:rsidR="00630070" w:rsidRPr="00115428" w:rsidRDefault="00630070">
          <w:pPr>
            <w:autoSpaceDE w:val="0"/>
            <w:autoSpaceDN w:val="0"/>
            <w:ind w:hanging="640"/>
            <w:divId w:val="304285636"/>
            <w:rPr>
              <w:rFonts w:ascii="Times New Roman" w:eastAsia="Times New Roman" w:hAnsi="Times New Roman" w:cs="Times New Roman"/>
            </w:rPr>
          </w:pPr>
          <w:r w:rsidRPr="00115428">
            <w:rPr>
              <w:rFonts w:ascii="Times New Roman" w:eastAsia="Times New Roman" w:hAnsi="Times New Roman" w:cs="Times New Roman"/>
            </w:rPr>
            <w:t xml:space="preserve">3. </w:t>
          </w:r>
          <w:r w:rsidRPr="00115428">
            <w:rPr>
              <w:rFonts w:ascii="Times New Roman" w:eastAsia="Times New Roman" w:hAnsi="Times New Roman" w:cs="Times New Roman"/>
            </w:rPr>
            <w:tab/>
            <w:t>Najmul Haider. Modeling the vector-borne disease transmission potential in northern Europe with a special emphasis on microclimatic temperature: PhD Thesis [Internet]. [Lyngby]: Technical University of Denmark; 2018 [cited 2023 Nov 28]. Available from: https://orbit.dtu.dk/en/publications/modeling-the-vector-borne-disease-transmission-potential-in-north</w:t>
          </w:r>
        </w:p>
        <w:p w14:paraId="008814A2" w14:textId="77777777" w:rsidR="00630070" w:rsidRPr="00115428" w:rsidRDefault="00630070">
          <w:pPr>
            <w:autoSpaceDE w:val="0"/>
            <w:autoSpaceDN w:val="0"/>
            <w:ind w:hanging="640"/>
            <w:divId w:val="1628851800"/>
            <w:rPr>
              <w:rFonts w:ascii="Times New Roman" w:eastAsia="Times New Roman" w:hAnsi="Times New Roman" w:cs="Times New Roman"/>
            </w:rPr>
          </w:pPr>
          <w:r w:rsidRPr="00115428">
            <w:rPr>
              <w:rFonts w:ascii="Times New Roman" w:eastAsia="Times New Roman" w:hAnsi="Times New Roman" w:cs="Times New Roman"/>
            </w:rPr>
            <w:t xml:space="preserve">4. </w:t>
          </w:r>
          <w:r w:rsidRPr="00115428">
            <w:rPr>
              <w:rFonts w:ascii="Times New Roman" w:eastAsia="Times New Roman" w:hAnsi="Times New Roman" w:cs="Times New Roman"/>
            </w:rPr>
            <w:tab/>
            <w:t xml:space="preserve">Wei HY, Shu PY, Hung MN. Characteristics and Risk Factors for Fatality in Patients with Dengue Hemorrhagic Fever, Taiwan, 2014. Am J Trop Med </w:t>
          </w:r>
          <w:proofErr w:type="spellStart"/>
          <w:r w:rsidRPr="00115428">
            <w:rPr>
              <w:rFonts w:ascii="Times New Roman" w:eastAsia="Times New Roman" w:hAnsi="Times New Roman" w:cs="Times New Roman"/>
            </w:rPr>
            <w:t>Hyg</w:t>
          </w:r>
          <w:proofErr w:type="spellEnd"/>
          <w:r w:rsidRPr="00115428">
            <w:rPr>
              <w:rFonts w:ascii="Times New Roman" w:eastAsia="Times New Roman" w:hAnsi="Times New Roman" w:cs="Times New Roman"/>
            </w:rPr>
            <w:t xml:space="preserve">. 2016 Aug 3;95(2):322–7. </w:t>
          </w:r>
        </w:p>
        <w:p w14:paraId="7F8C29DE" w14:textId="77777777" w:rsidR="00630070" w:rsidRPr="00115428" w:rsidRDefault="00630070">
          <w:pPr>
            <w:autoSpaceDE w:val="0"/>
            <w:autoSpaceDN w:val="0"/>
            <w:ind w:hanging="640"/>
            <w:divId w:val="28841024"/>
            <w:rPr>
              <w:rFonts w:ascii="Times New Roman" w:eastAsia="Times New Roman" w:hAnsi="Times New Roman" w:cs="Times New Roman"/>
            </w:rPr>
          </w:pPr>
          <w:r w:rsidRPr="00115428">
            <w:rPr>
              <w:rFonts w:ascii="Times New Roman" w:eastAsia="Times New Roman" w:hAnsi="Times New Roman" w:cs="Times New Roman"/>
            </w:rPr>
            <w:t xml:space="preserve">5. </w:t>
          </w:r>
          <w:r w:rsidRPr="00115428">
            <w:rPr>
              <w:rFonts w:ascii="Times New Roman" w:eastAsia="Times New Roman" w:hAnsi="Times New Roman" w:cs="Times New Roman"/>
            </w:rPr>
            <w:tab/>
            <w:t>WHO. Global dengue surveillance [Internet]. 2024 [cited 2025 Jan 3]. Available from: https://worldhealthorg.shinyapps.io/dengue_global/</w:t>
          </w:r>
        </w:p>
        <w:p w14:paraId="3F2F317F" w14:textId="77777777" w:rsidR="00630070" w:rsidRPr="00115428" w:rsidRDefault="00630070">
          <w:pPr>
            <w:autoSpaceDE w:val="0"/>
            <w:autoSpaceDN w:val="0"/>
            <w:ind w:hanging="640"/>
            <w:divId w:val="920991709"/>
            <w:rPr>
              <w:rFonts w:ascii="Times New Roman" w:eastAsia="Times New Roman" w:hAnsi="Times New Roman" w:cs="Times New Roman"/>
            </w:rPr>
          </w:pPr>
          <w:r w:rsidRPr="00115428">
            <w:rPr>
              <w:rFonts w:ascii="Times New Roman" w:eastAsia="Times New Roman" w:hAnsi="Times New Roman" w:cs="Times New Roman"/>
            </w:rPr>
            <w:t xml:space="preserve">6. </w:t>
          </w:r>
          <w:r w:rsidRPr="00115428">
            <w:rPr>
              <w:rFonts w:ascii="Times New Roman" w:eastAsia="Times New Roman" w:hAnsi="Times New Roman" w:cs="Times New Roman"/>
            </w:rPr>
            <w:tab/>
            <w:t>The World Bank. Population density (people per sq. km of land area) [Internet]. The World Bank. 2018 [cited 2020 Jun 2]. Available from: https://data.worldbank.org/indicator/EN.POP.DNST</w:t>
          </w:r>
        </w:p>
        <w:p w14:paraId="108AA04B" w14:textId="77777777" w:rsidR="00630070" w:rsidRPr="00115428" w:rsidRDefault="00630070">
          <w:pPr>
            <w:autoSpaceDE w:val="0"/>
            <w:autoSpaceDN w:val="0"/>
            <w:ind w:hanging="640"/>
            <w:divId w:val="1651014509"/>
            <w:rPr>
              <w:rFonts w:ascii="Times New Roman" w:eastAsia="Times New Roman" w:hAnsi="Times New Roman" w:cs="Times New Roman"/>
            </w:rPr>
          </w:pPr>
          <w:r w:rsidRPr="00115428">
            <w:rPr>
              <w:rFonts w:ascii="Times New Roman" w:eastAsia="Times New Roman" w:hAnsi="Times New Roman" w:cs="Times New Roman"/>
            </w:rPr>
            <w:t xml:space="preserve">7. </w:t>
          </w:r>
          <w:r w:rsidRPr="00115428">
            <w:rPr>
              <w:rFonts w:ascii="Times New Roman" w:eastAsia="Times New Roman" w:hAnsi="Times New Roman" w:cs="Times New Roman"/>
            </w:rPr>
            <w:tab/>
            <w:t>The World Bank. Population ages 65 and above, total [Internet]. World Bank Data. 2018 [cited 2020 Jun 2]. Available from: https://data.worldbank.org/indicator/SP.POP.65UP.TO.ZS</w:t>
          </w:r>
        </w:p>
        <w:p w14:paraId="313417D7" w14:textId="77777777" w:rsidR="00630070" w:rsidRPr="00115428" w:rsidRDefault="00630070">
          <w:pPr>
            <w:autoSpaceDE w:val="0"/>
            <w:autoSpaceDN w:val="0"/>
            <w:ind w:hanging="640"/>
            <w:divId w:val="1978105691"/>
            <w:rPr>
              <w:rFonts w:ascii="Times New Roman" w:eastAsia="Times New Roman" w:hAnsi="Times New Roman" w:cs="Times New Roman"/>
            </w:rPr>
          </w:pPr>
          <w:r w:rsidRPr="00115428">
            <w:rPr>
              <w:rFonts w:ascii="Times New Roman" w:eastAsia="Times New Roman" w:hAnsi="Times New Roman" w:cs="Times New Roman"/>
            </w:rPr>
            <w:t xml:space="preserve">8. </w:t>
          </w:r>
          <w:r w:rsidRPr="00115428">
            <w:rPr>
              <w:rFonts w:ascii="Times New Roman" w:eastAsia="Times New Roman" w:hAnsi="Times New Roman" w:cs="Times New Roman"/>
            </w:rPr>
            <w:tab/>
            <w:t>OWID. Urbanization - Our World in Data [Internet]. 2024 [cited 2025 Jan 4]. Available from: https://ourworldindata.org/urbanization</w:t>
          </w:r>
        </w:p>
        <w:p w14:paraId="36836E98" w14:textId="77777777" w:rsidR="00630070" w:rsidRPr="00115428" w:rsidRDefault="00630070">
          <w:pPr>
            <w:autoSpaceDE w:val="0"/>
            <w:autoSpaceDN w:val="0"/>
            <w:ind w:hanging="640"/>
            <w:divId w:val="793325323"/>
            <w:rPr>
              <w:rFonts w:ascii="Times New Roman" w:eastAsia="Times New Roman" w:hAnsi="Times New Roman" w:cs="Times New Roman"/>
            </w:rPr>
          </w:pPr>
          <w:r w:rsidRPr="00115428">
            <w:rPr>
              <w:rFonts w:ascii="Times New Roman" w:eastAsia="Times New Roman" w:hAnsi="Times New Roman" w:cs="Times New Roman"/>
            </w:rPr>
            <w:t xml:space="preserve">9. </w:t>
          </w:r>
          <w:r w:rsidRPr="00115428">
            <w:rPr>
              <w:rFonts w:ascii="Times New Roman" w:eastAsia="Times New Roman" w:hAnsi="Times New Roman" w:cs="Times New Roman"/>
            </w:rPr>
            <w:tab/>
            <w:t xml:space="preserve">WHO. Global health services data, obesity and overweight. 2020. </w:t>
          </w:r>
        </w:p>
        <w:p w14:paraId="6B368EBD" w14:textId="77777777" w:rsidR="00630070" w:rsidRPr="00115428" w:rsidRDefault="00630070">
          <w:pPr>
            <w:autoSpaceDE w:val="0"/>
            <w:autoSpaceDN w:val="0"/>
            <w:ind w:hanging="640"/>
            <w:divId w:val="510729916"/>
            <w:rPr>
              <w:rFonts w:ascii="Times New Roman" w:eastAsia="Times New Roman" w:hAnsi="Times New Roman" w:cs="Times New Roman"/>
            </w:rPr>
          </w:pPr>
          <w:r w:rsidRPr="00115428">
            <w:rPr>
              <w:rFonts w:ascii="Times New Roman" w:eastAsia="Times New Roman" w:hAnsi="Times New Roman" w:cs="Times New Roman"/>
            </w:rPr>
            <w:t xml:space="preserve">10. </w:t>
          </w:r>
          <w:r w:rsidRPr="00115428">
            <w:rPr>
              <w:rFonts w:ascii="Times New Roman" w:eastAsia="Times New Roman" w:hAnsi="Times New Roman" w:cs="Times New Roman"/>
            </w:rPr>
            <w:tab/>
            <w:t>OWID. Diabetes prevalence, 2021 [Internet]. 2024 [cited 2025 Jan 4]. Available from: https://ourworldindata.org/grapher/diabetes-prevalence</w:t>
          </w:r>
        </w:p>
        <w:p w14:paraId="270EDA7A" w14:textId="77777777" w:rsidR="00630070" w:rsidRPr="00115428" w:rsidRDefault="00630070">
          <w:pPr>
            <w:autoSpaceDE w:val="0"/>
            <w:autoSpaceDN w:val="0"/>
            <w:ind w:hanging="640"/>
            <w:divId w:val="971861670"/>
            <w:rPr>
              <w:rFonts w:ascii="Times New Roman" w:eastAsia="Times New Roman" w:hAnsi="Times New Roman" w:cs="Times New Roman"/>
            </w:rPr>
          </w:pPr>
          <w:r w:rsidRPr="00115428">
            <w:rPr>
              <w:rFonts w:ascii="Times New Roman" w:eastAsia="Times New Roman" w:hAnsi="Times New Roman" w:cs="Times New Roman"/>
            </w:rPr>
            <w:t xml:space="preserve">11. </w:t>
          </w:r>
          <w:r w:rsidRPr="00115428">
            <w:rPr>
              <w:rFonts w:ascii="Times New Roman" w:eastAsia="Times New Roman" w:hAnsi="Times New Roman" w:cs="Times New Roman"/>
            </w:rPr>
            <w:tab/>
            <w:t xml:space="preserve">WHO. Global report on hypertension: the race against a silent killer. Geneva: World Health Organization; 2023. </w:t>
          </w:r>
          <w:proofErr w:type="spellStart"/>
          <w:r w:rsidRPr="00115428">
            <w:rPr>
              <w:rFonts w:ascii="Times New Roman" w:eastAsia="Times New Roman" w:hAnsi="Times New Roman" w:cs="Times New Roman"/>
            </w:rPr>
            <w:t>Licence</w:t>
          </w:r>
          <w:proofErr w:type="spellEnd"/>
          <w:r w:rsidRPr="00115428">
            <w:rPr>
              <w:rFonts w:ascii="Times New Roman" w:eastAsia="Times New Roman" w:hAnsi="Times New Roman" w:cs="Times New Roman"/>
            </w:rPr>
            <w:t>: CC BY-NC-SA 3.0 IGO. https://www.who.int/publications/i/item/9789240081062 [Internet]. 2023 [cited 2025 Jan 4];1–291. Available from: https://www.who.int/publications/i/item/9789240081062</w:t>
          </w:r>
        </w:p>
        <w:p w14:paraId="7FE050DC" w14:textId="77777777" w:rsidR="00630070" w:rsidRPr="00115428" w:rsidRDefault="00630070">
          <w:pPr>
            <w:autoSpaceDE w:val="0"/>
            <w:autoSpaceDN w:val="0"/>
            <w:ind w:hanging="640"/>
            <w:divId w:val="1794249038"/>
            <w:rPr>
              <w:rFonts w:ascii="Times New Roman" w:eastAsia="Times New Roman" w:hAnsi="Times New Roman" w:cs="Times New Roman"/>
            </w:rPr>
          </w:pPr>
          <w:r w:rsidRPr="00115428">
            <w:rPr>
              <w:rFonts w:ascii="Times New Roman" w:eastAsia="Times New Roman" w:hAnsi="Times New Roman" w:cs="Times New Roman"/>
            </w:rPr>
            <w:t xml:space="preserve">12. </w:t>
          </w:r>
          <w:r w:rsidRPr="00115428">
            <w:rPr>
              <w:rFonts w:ascii="Times New Roman" w:eastAsia="Times New Roman" w:hAnsi="Times New Roman" w:cs="Times New Roman"/>
            </w:rPr>
            <w:tab/>
            <w:t>NASA. POWER | Data Access Viewer [Internet]. 2022 [cited 2022 Jan 30]. Available from: https://power.larc.nasa.gov/data-access-viewer/</w:t>
          </w:r>
        </w:p>
        <w:p w14:paraId="5B8B0041" w14:textId="77777777" w:rsidR="00630070" w:rsidRPr="00115428" w:rsidRDefault="00630070">
          <w:pPr>
            <w:autoSpaceDE w:val="0"/>
            <w:autoSpaceDN w:val="0"/>
            <w:ind w:hanging="640"/>
            <w:divId w:val="1422411143"/>
            <w:rPr>
              <w:rFonts w:ascii="Times New Roman" w:eastAsia="Times New Roman" w:hAnsi="Times New Roman" w:cs="Times New Roman"/>
            </w:rPr>
          </w:pPr>
          <w:r w:rsidRPr="00115428">
            <w:rPr>
              <w:rFonts w:ascii="Times New Roman" w:eastAsia="Times New Roman" w:hAnsi="Times New Roman" w:cs="Times New Roman"/>
            </w:rPr>
            <w:t xml:space="preserve">13. </w:t>
          </w:r>
          <w:r w:rsidRPr="00115428">
            <w:rPr>
              <w:rFonts w:ascii="Times New Roman" w:eastAsia="Times New Roman" w:hAnsi="Times New Roman" w:cs="Times New Roman"/>
            </w:rPr>
            <w:tab/>
            <w:t xml:space="preserve">R Core Team. R: A Language and Environment for Statistical Computing. Austria; 2020. </w:t>
          </w:r>
        </w:p>
        <w:p w14:paraId="7E95B306" w14:textId="77777777" w:rsidR="00630070" w:rsidRPr="00115428" w:rsidRDefault="00630070">
          <w:pPr>
            <w:autoSpaceDE w:val="0"/>
            <w:autoSpaceDN w:val="0"/>
            <w:ind w:hanging="640"/>
            <w:divId w:val="1143082785"/>
            <w:rPr>
              <w:rFonts w:ascii="Times New Roman" w:eastAsia="Times New Roman" w:hAnsi="Times New Roman" w:cs="Times New Roman"/>
            </w:rPr>
          </w:pPr>
          <w:r w:rsidRPr="00115428">
            <w:rPr>
              <w:rFonts w:ascii="Times New Roman" w:eastAsia="Times New Roman" w:hAnsi="Times New Roman" w:cs="Times New Roman"/>
            </w:rPr>
            <w:t xml:space="preserve">14. </w:t>
          </w:r>
          <w:r w:rsidRPr="00115428">
            <w:rPr>
              <w:rFonts w:ascii="Times New Roman" w:eastAsia="Times New Roman" w:hAnsi="Times New Roman" w:cs="Times New Roman"/>
            </w:rPr>
            <w:tab/>
            <w:t xml:space="preserve">Queiroga AS, Barbosa DAM, Campos T de L, </w:t>
          </w:r>
          <w:proofErr w:type="spellStart"/>
          <w:r w:rsidRPr="00115428">
            <w:rPr>
              <w:rFonts w:ascii="Times New Roman" w:eastAsia="Times New Roman" w:hAnsi="Times New Roman" w:cs="Times New Roman"/>
            </w:rPr>
            <w:t>Schwarzbold</w:t>
          </w:r>
          <w:proofErr w:type="spellEnd"/>
          <w:r w:rsidRPr="00115428">
            <w:rPr>
              <w:rFonts w:ascii="Times New Roman" w:eastAsia="Times New Roman" w:hAnsi="Times New Roman" w:cs="Times New Roman"/>
            </w:rPr>
            <w:t xml:space="preserve"> AV, Siqueira AM, Salvato RS, et al. Severe dengue–related deaths in the elderly population soared in Southern Brazil in 2024. IJID Regions. 2025 </w:t>
          </w:r>
          <w:proofErr w:type="gramStart"/>
          <w:r w:rsidRPr="00115428">
            <w:rPr>
              <w:rFonts w:ascii="Times New Roman" w:eastAsia="Times New Roman" w:hAnsi="Times New Roman" w:cs="Times New Roman"/>
            </w:rPr>
            <w:t>Mar;14:100577</w:t>
          </w:r>
          <w:proofErr w:type="gramEnd"/>
          <w:r w:rsidRPr="00115428">
            <w:rPr>
              <w:rFonts w:ascii="Times New Roman" w:eastAsia="Times New Roman" w:hAnsi="Times New Roman" w:cs="Times New Roman"/>
            </w:rPr>
            <w:t xml:space="preserve">. </w:t>
          </w:r>
        </w:p>
        <w:p w14:paraId="5001DF38" w14:textId="77777777" w:rsidR="00630070" w:rsidRPr="00115428" w:rsidRDefault="00630070">
          <w:pPr>
            <w:autoSpaceDE w:val="0"/>
            <w:autoSpaceDN w:val="0"/>
            <w:ind w:hanging="640"/>
            <w:divId w:val="1914730313"/>
            <w:rPr>
              <w:rFonts w:ascii="Times New Roman" w:eastAsia="Times New Roman" w:hAnsi="Times New Roman" w:cs="Times New Roman"/>
            </w:rPr>
          </w:pPr>
          <w:r w:rsidRPr="00115428">
            <w:rPr>
              <w:rFonts w:ascii="Times New Roman" w:eastAsia="Times New Roman" w:hAnsi="Times New Roman" w:cs="Times New Roman"/>
            </w:rPr>
            <w:t xml:space="preserve">15. </w:t>
          </w:r>
          <w:r w:rsidRPr="00115428">
            <w:rPr>
              <w:rFonts w:ascii="Times New Roman" w:eastAsia="Times New Roman" w:hAnsi="Times New Roman" w:cs="Times New Roman"/>
            </w:rPr>
            <w:tab/>
            <w:t xml:space="preserve">Sekaran SD, Liew ZM, Yam HC, Raju CS. The association between diabetes and obesity with Dengue infections. </w:t>
          </w:r>
          <w:proofErr w:type="spellStart"/>
          <w:r w:rsidRPr="00115428">
            <w:rPr>
              <w:rFonts w:ascii="Times New Roman" w:eastAsia="Times New Roman" w:hAnsi="Times New Roman" w:cs="Times New Roman"/>
            </w:rPr>
            <w:t>Diabetol</w:t>
          </w:r>
          <w:proofErr w:type="spellEnd"/>
          <w:r w:rsidRPr="00115428">
            <w:rPr>
              <w:rFonts w:ascii="Times New Roman" w:eastAsia="Times New Roman" w:hAnsi="Times New Roman" w:cs="Times New Roman"/>
            </w:rPr>
            <w:t xml:space="preserve"> </w:t>
          </w:r>
          <w:proofErr w:type="spellStart"/>
          <w:r w:rsidRPr="00115428">
            <w:rPr>
              <w:rFonts w:ascii="Times New Roman" w:eastAsia="Times New Roman" w:hAnsi="Times New Roman" w:cs="Times New Roman"/>
            </w:rPr>
            <w:t>Metab</w:t>
          </w:r>
          <w:proofErr w:type="spellEnd"/>
          <w:r w:rsidRPr="00115428">
            <w:rPr>
              <w:rFonts w:ascii="Times New Roman" w:eastAsia="Times New Roman" w:hAnsi="Times New Roman" w:cs="Times New Roman"/>
            </w:rPr>
            <w:t xml:space="preserve"> Syndr. 2022 Dec 21;14(1):101. </w:t>
          </w:r>
        </w:p>
        <w:p w14:paraId="72DD52DD" w14:textId="77777777" w:rsidR="00630070" w:rsidRPr="00115428" w:rsidRDefault="00630070">
          <w:pPr>
            <w:autoSpaceDE w:val="0"/>
            <w:autoSpaceDN w:val="0"/>
            <w:ind w:hanging="640"/>
            <w:divId w:val="1725329160"/>
            <w:rPr>
              <w:rFonts w:ascii="Times New Roman" w:eastAsia="Times New Roman" w:hAnsi="Times New Roman" w:cs="Times New Roman"/>
            </w:rPr>
          </w:pPr>
          <w:r w:rsidRPr="00115428">
            <w:rPr>
              <w:rFonts w:ascii="Times New Roman" w:eastAsia="Times New Roman" w:hAnsi="Times New Roman" w:cs="Times New Roman"/>
            </w:rPr>
            <w:lastRenderedPageBreak/>
            <w:t xml:space="preserve">16. </w:t>
          </w:r>
          <w:r w:rsidRPr="00115428">
            <w:rPr>
              <w:rFonts w:ascii="Times New Roman" w:eastAsia="Times New Roman" w:hAnsi="Times New Roman" w:cs="Times New Roman"/>
            </w:rPr>
            <w:tab/>
            <w:t xml:space="preserve">WHO. Prioritizing diseases for research and development in emergency contexts: https://www.who.int/activities/prioritizing-diseases-for-research-and-development-in-emergency-contexts. WHO. 2014. </w:t>
          </w:r>
        </w:p>
        <w:p w14:paraId="2FC0DB3A" w14:textId="116AAAC2" w:rsidR="00630070" w:rsidRPr="00115428" w:rsidRDefault="00630070">
          <w:pPr>
            <w:autoSpaceDE w:val="0"/>
            <w:autoSpaceDN w:val="0"/>
            <w:ind w:hanging="640"/>
            <w:divId w:val="455687512"/>
            <w:rPr>
              <w:rFonts w:ascii="Times New Roman" w:eastAsia="Times New Roman" w:hAnsi="Times New Roman" w:cs="Times New Roman"/>
            </w:rPr>
          </w:pPr>
          <w:r w:rsidRPr="00115428">
            <w:rPr>
              <w:rFonts w:ascii="Times New Roman" w:eastAsia="Times New Roman" w:hAnsi="Times New Roman" w:cs="Times New Roman"/>
            </w:rPr>
            <w:t xml:space="preserve">17. </w:t>
          </w:r>
          <w:r w:rsidRPr="00115428">
            <w:rPr>
              <w:rFonts w:ascii="Times New Roman" w:eastAsia="Times New Roman" w:hAnsi="Times New Roman" w:cs="Times New Roman"/>
            </w:rPr>
            <w:tab/>
            <w:t xml:space="preserve">Petersen E, Elton L, Haider N, McHugh TD, Dar O, Sharma A, et al. The role of new dengue vaccines in curtailing the emerging global threat of dengue outbreaks arising from mass gathering sporting and religious events. International Journal of Infectious Diseases. 2024 </w:t>
          </w:r>
          <w:proofErr w:type="gramStart"/>
          <w:r w:rsidRPr="00115428">
            <w:rPr>
              <w:rFonts w:ascii="Times New Roman" w:eastAsia="Times New Roman" w:hAnsi="Times New Roman" w:cs="Times New Roman"/>
            </w:rPr>
            <w:t>Nov;148:107216</w:t>
          </w:r>
          <w:proofErr w:type="gramEnd"/>
          <w:r w:rsidRPr="00115428">
            <w:rPr>
              <w:rFonts w:ascii="Times New Roman" w:eastAsia="Times New Roman" w:hAnsi="Times New Roman" w:cs="Times New Roman"/>
            </w:rPr>
            <w:t>.</w:t>
          </w:r>
        </w:p>
        <w:p w14:paraId="14A70C20" w14:textId="77777777" w:rsidR="00630070" w:rsidRPr="00115428" w:rsidRDefault="00630070">
          <w:pPr>
            <w:autoSpaceDE w:val="0"/>
            <w:autoSpaceDN w:val="0"/>
            <w:ind w:hanging="640"/>
            <w:divId w:val="1098452387"/>
            <w:rPr>
              <w:rFonts w:ascii="Times New Roman" w:eastAsia="Times New Roman" w:hAnsi="Times New Roman" w:cs="Times New Roman"/>
            </w:rPr>
          </w:pPr>
          <w:r w:rsidRPr="00115428">
            <w:rPr>
              <w:rFonts w:ascii="Times New Roman" w:eastAsia="Times New Roman" w:hAnsi="Times New Roman" w:cs="Times New Roman"/>
            </w:rPr>
            <w:t xml:space="preserve">18. </w:t>
          </w:r>
          <w:r w:rsidRPr="00115428">
            <w:rPr>
              <w:rFonts w:ascii="Times New Roman" w:eastAsia="Times New Roman" w:hAnsi="Times New Roman" w:cs="Times New Roman"/>
            </w:rPr>
            <w:tab/>
            <w:t xml:space="preserve">Achee NL, Grieco JP, </w:t>
          </w:r>
          <w:proofErr w:type="spellStart"/>
          <w:r w:rsidRPr="00115428">
            <w:rPr>
              <w:rFonts w:ascii="Times New Roman" w:eastAsia="Times New Roman" w:hAnsi="Times New Roman" w:cs="Times New Roman"/>
            </w:rPr>
            <w:t>Vatandoost</w:t>
          </w:r>
          <w:proofErr w:type="spellEnd"/>
          <w:r w:rsidRPr="00115428">
            <w:rPr>
              <w:rFonts w:ascii="Times New Roman" w:eastAsia="Times New Roman" w:hAnsi="Times New Roman" w:cs="Times New Roman"/>
            </w:rPr>
            <w:t xml:space="preserve"> H, Seixas G, Pinto J, Ching-NG L, et al. Alternative strategies for mosquito-borne arbovirus control. </w:t>
          </w:r>
          <w:proofErr w:type="spellStart"/>
          <w:r w:rsidRPr="00115428">
            <w:rPr>
              <w:rFonts w:ascii="Times New Roman" w:eastAsia="Times New Roman" w:hAnsi="Times New Roman" w:cs="Times New Roman"/>
            </w:rPr>
            <w:t>PLoS</w:t>
          </w:r>
          <w:proofErr w:type="spellEnd"/>
          <w:r w:rsidRPr="00115428">
            <w:rPr>
              <w:rFonts w:ascii="Times New Roman" w:eastAsia="Times New Roman" w:hAnsi="Times New Roman" w:cs="Times New Roman"/>
            </w:rPr>
            <w:t xml:space="preserve"> </w:t>
          </w:r>
          <w:proofErr w:type="spellStart"/>
          <w:r w:rsidRPr="00115428">
            <w:rPr>
              <w:rFonts w:ascii="Times New Roman" w:eastAsia="Times New Roman" w:hAnsi="Times New Roman" w:cs="Times New Roman"/>
            </w:rPr>
            <w:t>Negl</w:t>
          </w:r>
          <w:proofErr w:type="spellEnd"/>
          <w:r w:rsidRPr="00115428">
            <w:rPr>
              <w:rFonts w:ascii="Times New Roman" w:eastAsia="Times New Roman" w:hAnsi="Times New Roman" w:cs="Times New Roman"/>
            </w:rPr>
            <w:t xml:space="preserve"> Trop Dis. 2019 Jan 3;13(1</w:t>
          </w:r>
          <w:proofErr w:type="gramStart"/>
          <w:r w:rsidRPr="00115428">
            <w:rPr>
              <w:rFonts w:ascii="Times New Roman" w:eastAsia="Times New Roman" w:hAnsi="Times New Roman" w:cs="Times New Roman"/>
            </w:rPr>
            <w:t>):e</w:t>
          </w:r>
          <w:proofErr w:type="gramEnd"/>
          <w:r w:rsidRPr="00115428">
            <w:rPr>
              <w:rFonts w:ascii="Times New Roman" w:eastAsia="Times New Roman" w:hAnsi="Times New Roman" w:cs="Times New Roman"/>
            </w:rPr>
            <w:t xml:space="preserve">0006822. </w:t>
          </w:r>
        </w:p>
        <w:p w14:paraId="6788E91C" w14:textId="77777777" w:rsidR="00630070" w:rsidRPr="00115428" w:rsidRDefault="00630070">
          <w:pPr>
            <w:autoSpaceDE w:val="0"/>
            <w:autoSpaceDN w:val="0"/>
            <w:ind w:hanging="640"/>
            <w:divId w:val="1323508312"/>
            <w:rPr>
              <w:rFonts w:ascii="Times New Roman" w:eastAsia="Times New Roman" w:hAnsi="Times New Roman" w:cs="Times New Roman"/>
            </w:rPr>
          </w:pPr>
          <w:r w:rsidRPr="00115428">
            <w:rPr>
              <w:rFonts w:ascii="Times New Roman" w:eastAsia="Times New Roman" w:hAnsi="Times New Roman" w:cs="Times New Roman"/>
            </w:rPr>
            <w:t xml:space="preserve">19. </w:t>
          </w:r>
          <w:r w:rsidRPr="00115428">
            <w:rPr>
              <w:rFonts w:ascii="Times New Roman" w:eastAsia="Times New Roman" w:hAnsi="Times New Roman" w:cs="Times New Roman"/>
            </w:rPr>
            <w:tab/>
          </w:r>
          <w:proofErr w:type="spellStart"/>
          <w:r w:rsidRPr="00115428">
            <w:rPr>
              <w:rFonts w:ascii="Times New Roman" w:eastAsia="Times New Roman" w:hAnsi="Times New Roman" w:cs="Times New Roman"/>
            </w:rPr>
            <w:t>Ukoaka</w:t>
          </w:r>
          <w:proofErr w:type="spellEnd"/>
          <w:r w:rsidRPr="00115428">
            <w:rPr>
              <w:rFonts w:ascii="Times New Roman" w:eastAsia="Times New Roman" w:hAnsi="Times New Roman" w:cs="Times New Roman"/>
            </w:rPr>
            <w:t xml:space="preserve"> BM, </w:t>
          </w:r>
          <w:proofErr w:type="spellStart"/>
          <w:r w:rsidRPr="00115428">
            <w:rPr>
              <w:rFonts w:ascii="Times New Roman" w:eastAsia="Times New Roman" w:hAnsi="Times New Roman" w:cs="Times New Roman"/>
            </w:rPr>
            <w:t>Okesanya</w:t>
          </w:r>
          <w:proofErr w:type="spellEnd"/>
          <w:r w:rsidRPr="00115428">
            <w:rPr>
              <w:rFonts w:ascii="Times New Roman" w:eastAsia="Times New Roman" w:hAnsi="Times New Roman" w:cs="Times New Roman"/>
            </w:rPr>
            <w:t xml:space="preserve"> OJ, Daniel FM, Ahmed MM, Udam NG, </w:t>
          </w:r>
          <w:proofErr w:type="spellStart"/>
          <w:r w:rsidRPr="00115428">
            <w:rPr>
              <w:rFonts w:ascii="Times New Roman" w:eastAsia="Times New Roman" w:hAnsi="Times New Roman" w:cs="Times New Roman"/>
            </w:rPr>
            <w:t>Wagwula</w:t>
          </w:r>
          <w:proofErr w:type="spellEnd"/>
          <w:r w:rsidRPr="00115428">
            <w:rPr>
              <w:rFonts w:ascii="Times New Roman" w:eastAsia="Times New Roman" w:hAnsi="Times New Roman" w:cs="Times New Roman"/>
            </w:rPr>
            <w:t xml:space="preserve"> PM, et al. Updated WHO list of emerging pathogens for a potential future pandemic: Implications for public health and global preparedness. </w:t>
          </w:r>
          <w:proofErr w:type="spellStart"/>
          <w:r w:rsidRPr="00115428">
            <w:rPr>
              <w:rFonts w:ascii="Times New Roman" w:eastAsia="Times New Roman" w:hAnsi="Times New Roman" w:cs="Times New Roman"/>
            </w:rPr>
            <w:t>Infez</w:t>
          </w:r>
          <w:proofErr w:type="spellEnd"/>
          <w:r w:rsidRPr="00115428">
            <w:rPr>
              <w:rFonts w:ascii="Times New Roman" w:eastAsia="Times New Roman" w:hAnsi="Times New Roman" w:cs="Times New Roman"/>
            </w:rPr>
            <w:t xml:space="preserve"> Med. 2024;32(4):463–77. </w:t>
          </w:r>
        </w:p>
        <w:p w14:paraId="0A63CDF0" w14:textId="77777777" w:rsidR="00630070" w:rsidRPr="00115428" w:rsidRDefault="00630070">
          <w:pPr>
            <w:autoSpaceDE w:val="0"/>
            <w:autoSpaceDN w:val="0"/>
            <w:ind w:hanging="640"/>
            <w:divId w:val="911889568"/>
            <w:rPr>
              <w:rFonts w:ascii="Times New Roman" w:eastAsia="Times New Roman" w:hAnsi="Times New Roman" w:cs="Times New Roman"/>
            </w:rPr>
          </w:pPr>
          <w:r w:rsidRPr="00115428">
            <w:rPr>
              <w:rFonts w:ascii="Times New Roman" w:eastAsia="Times New Roman" w:hAnsi="Times New Roman" w:cs="Times New Roman"/>
            </w:rPr>
            <w:t xml:space="preserve">20. </w:t>
          </w:r>
          <w:r w:rsidRPr="00115428">
            <w:rPr>
              <w:rFonts w:ascii="Times New Roman" w:eastAsia="Times New Roman" w:hAnsi="Times New Roman" w:cs="Times New Roman"/>
            </w:rPr>
            <w:tab/>
            <w:t xml:space="preserve">WHO. 2017 Annual review of diseases prioritized under the Research and Development </w:t>
          </w:r>
          <w:proofErr w:type="gramStart"/>
          <w:r w:rsidRPr="00115428">
            <w:rPr>
              <w:rFonts w:ascii="Times New Roman" w:eastAsia="Times New Roman" w:hAnsi="Times New Roman" w:cs="Times New Roman"/>
            </w:rPr>
            <w:t>Blueprint .</w:t>
          </w:r>
          <w:proofErr w:type="gramEnd"/>
          <w:r w:rsidRPr="00115428">
            <w:rPr>
              <w:rFonts w:ascii="Times New Roman" w:eastAsia="Times New Roman" w:hAnsi="Times New Roman" w:cs="Times New Roman"/>
            </w:rPr>
            <w:t xml:space="preserve"> Geneva; 2017 Jan. </w:t>
          </w:r>
        </w:p>
        <w:p w14:paraId="31E01FD8" w14:textId="14E3666D" w:rsidR="00D13539" w:rsidRPr="00115428" w:rsidRDefault="00000000" w:rsidP="00C23F4F">
          <w:pPr>
            <w:rPr>
              <w:rFonts w:ascii="Times New Roman" w:hAnsi="Times New Roman" w:cs="Times New Roman"/>
              <w:color w:val="000000"/>
            </w:rPr>
          </w:pPr>
        </w:p>
      </w:sdtContent>
    </w:sdt>
    <w:p w14:paraId="4C61A08B" w14:textId="77777777" w:rsidR="00115428" w:rsidRDefault="00115428" w:rsidP="00C23F4F">
      <w:pPr>
        <w:rPr>
          <w:rFonts w:ascii="Times New Roman" w:hAnsi="Times New Roman" w:cs="Times New Roman"/>
        </w:rPr>
      </w:pPr>
    </w:p>
    <w:p w14:paraId="623AFF1A" w14:textId="77777777" w:rsidR="00BF2A00" w:rsidRDefault="00BF2A00">
      <w:pPr>
        <w:rPr>
          <w:rFonts w:ascii="Times New Roman" w:hAnsi="Times New Roman" w:cs="Times New Roman"/>
          <w:b/>
          <w:bCs/>
        </w:rPr>
      </w:pPr>
      <w:r>
        <w:rPr>
          <w:rFonts w:ascii="Times New Roman" w:hAnsi="Times New Roman" w:cs="Times New Roman"/>
          <w:b/>
          <w:bCs/>
        </w:rPr>
        <w:br w:type="page"/>
      </w:r>
    </w:p>
    <w:p w14:paraId="7E326906" w14:textId="6B3B6FC0" w:rsidR="009A0CED" w:rsidRPr="00115428" w:rsidRDefault="00D13539" w:rsidP="00C23F4F">
      <w:pPr>
        <w:rPr>
          <w:rFonts w:ascii="Times New Roman" w:hAnsi="Times New Roman" w:cs="Times New Roman"/>
          <w:b/>
          <w:bCs/>
        </w:rPr>
      </w:pPr>
      <w:r w:rsidRPr="00115428">
        <w:rPr>
          <w:rFonts w:ascii="Times New Roman" w:hAnsi="Times New Roman" w:cs="Times New Roman"/>
          <w:b/>
          <w:bCs/>
        </w:rPr>
        <w:lastRenderedPageBreak/>
        <w:t xml:space="preserve">Tables </w:t>
      </w:r>
    </w:p>
    <w:p w14:paraId="6EF3F6ED" w14:textId="77777777" w:rsidR="00E4276D" w:rsidRPr="00115428" w:rsidRDefault="00E4276D" w:rsidP="00E4276D">
      <w:pPr>
        <w:rPr>
          <w:rFonts w:ascii="Times New Roman" w:hAnsi="Times New Roman" w:cs="Times New Roman"/>
          <w:b/>
          <w:bCs/>
        </w:rPr>
      </w:pPr>
      <w:r w:rsidRPr="00115428">
        <w:rPr>
          <w:rFonts w:ascii="Times New Roman" w:hAnsi="Times New Roman" w:cs="Times New Roman"/>
          <w:b/>
          <w:bCs/>
        </w:rPr>
        <w:t>Table 1: Comparing the dengue cases, deaths, and case fatality ratio (CFR) of dengue in 2024 by continent. Data were collected from WHO’s global dengue surveillance system. (</w:t>
      </w:r>
      <w:hyperlink r:id="rId8"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tbl>
      <w:tblPr>
        <w:tblStyle w:val="TableGrid"/>
        <w:tblW w:w="5000" w:type="pct"/>
        <w:tblLook w:val="04A0" w:firstRow="1" w:lastRow="0" w:firstColumn="1" w:lastColumn="0" w:noHBand="0" w:noVBand="1"/>
      </w:tblPr>
      <w:tblGrid>
        <w:gridCol w:w="2136"/>
        <w:gridCol w:w="1584"/>
        <w:gridCol w:w="1128"/>
        <w:gridCol w:w="1584"/>
        <w:gridCol w:w="1487"/>
        <w:gridCol w:w="1431"/>
      </w:tblGrid>
      <w:tr w:rsidR="005C7CE5" w:rsidRPr="00115428" w14:paraId="4E2FBFF3" w14:textId="77777777" w:rsidTr="00BF2A00">
        <w:trPr>
          <w:trHeight w:val="300"/>
        </w:trPr>
        <w:tc>
          <w:tcPr>
            <w:tcW w:w="1143" w:type="pct"/>
            <w:noWrap/>
            <w:hideMark/>
          </w:tcPr>
          <w:p w14:paraId="2054C3B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Continents</w:t>
            </w:r>
          </w:p>
        </w:tc>
        <w:tc>
          <w:tcPr>
            <w:tcW w:w="847" w:type="pct"/>
            <w:noWrap/>
            <w:hideMark/>
          </w:tcPr>
          <w:p w14:paraId="6EE5AA7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Cases</w:t>
            </w:r>
          </w:p>
        </w:tc>
        <w:tc>
          <w:tcPr>
            <w:tcW w:w="603" w:type="pct"/>
            <w:noWrap/>
            <w:hideMark/>
          </w:tcPr>
          <w:p w14:paraId="7BCA30CF"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Deaths</w:t>
            </w:r>
          </w:p>
        </w:tc>
        <w:tc>
          <w:tcPr>
            <w:tcW w:w="847" w:type="pct"/>
            <w:noWrap/>
            <w:hideMark/>
          </w:tcPr>
          <w:p w14:paraId="16BF666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Cases/M</w:t>
            </w:r>
          </w:p>
        </w:tc>
        <w:tc>
          <w:tcPr>
            <w:tcW w:w="795" w:type="pct"/>
            <w:noWrap/>
            <w:hideMark/>
          </w:tcPr>
          <w:p w14:paraId="47C8DC08"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Deaths/M</w:t>
            </w:r>
          </w:p>
        </w:tc>
        <w:tc>
          <w:tcPr>
            <w:tcW w:w="765" w:type="pct"/>
            <w:noWrap/>
            <w:hideMark/>
          </w:tcPr>
          <w:p w14:paraId="7FADEB7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CFR (%)</w:t>
            </w:r>
          </w:p>
        </w:tc>
      </w:tr>
      <w:tr w:rsidR="005C7CE5" w:rsidRPr="00115428" w14:paraId="45E28AB0" w14:textId="77777777" w:rsidTr="00BF2A00">
        <w:trPr>
          <w:trHeight w:val="300"/>
        </w:trPr>
        <w:tc>
          <w:tcPr>
            <w:tcW w:w="1143" w:type="pct"/>
            <w:noWrap/>
            <w:hideMark/>
          </w:tcPr>
          <w:p w14:paraId="18E3A74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Africa</w:t>
            </w:r>
          </w:p>
        </w:tc>
        <w:tc>
          <w:tcPr>
            <w:tcW w:w="847" w:type="pct"/>
            <w:noWrap/>
            <w:vAlign w:val="bottom"/>
            <w:hideMark/>
          </w:tcPr>
          <w:p w14:paraId="7094BB4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168,</w:t>
            </w:r>
            <w:r w:rsidR="00904158" w:rsidRPr="00115428">
              <w:rPr>
                <w:rFonts w:ascii="Times New Roman" w:hAnsi="Times New Roman" w:cs="Times New Roman"/>
                <w:color w:val="000000"/>
                <w:sz w:val="24"/>
                <w:szCs w:val="24"/>
              </w:rPr>
              <w:t>851</w:t>
            </w:r>
          </w:p>
        </w:tc>
        <w:tc>
          <w:tcPr>
            <w:tcW w:w="603" w:type="pct"/>
            <w:noWrap/>
            <w:vAlign w:val="bottom"/>
            <w:hideMark/>
          </w:tcPr>
          <w:p w14:paraId="14E2BD3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15</w:t>
            </w:r>
            <w:r w:rsidR="00364853" w:rsidRPr="00115428">
              <w:rPr>
                <w:rFonts w:ascii="Times New Roman" w:hAnsi="Times New Roman" w:cs="Times New Roman"/>
                <w:color w:val="000000"/>
                <w:sz w:val="24"/>
                <w:szCs w:val="24"/>
              </w:rPr>
              <w:t>2</w:t>
            </w:r>
          </w:p>
        </w:tc>
        <w:tc>
          <w:tcPr>
            <w:tcW w:w="847" w:type="pct"/>
            <w:noWrap/>
            <w:vAlign w:val="bottom"/>
            <w:hideMark/>
          </w:tcPr>
          <w:p w14:paraId="59818FA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85,88</w:t>
            </w:r>
            <w:r w:rsidR="009439C3" w:rsidRPr="00115428">
              <w:rPr>
                <w:rFonts w:ascii="Times New Roman" w:hAnsi="Times New Roman" w:cs="Times New Roman"/>
                <w:color w:val="000000"/>
                <w:sz w:val="24"/>
                <w:szCs w:val="24"/>
              </w:rPr>
              <w:t>2</w:t>
            </w:r>
            <w:r w:rsidRPr="00115428">
              <w:rPr>
                <w:rFonts w:ascii="Times New Roman" w:hAnsi="Times New Roman" w:cs="Times New Roman"/>
                <w:color w:val="000000"/>
                <w:sz w:val="24"/>
                <w:szCs w:val="24"/>
              </w:rPr>
              <w:t>.</w:t>
            </w:r>
            <w:r w:rsidR="009439C3" w:rsidRPr="00115428">
              <w:rPr>
                <w:rFonts w:ascii="Times New Roman" w:hAnsi="Times New Roman" w:cs="Times New Roman"/>
                <w:color w:val="000000"/>
                <w:sz w:val="24"/>
                <w:szCs w:val="24"/>
              </w:rPr>
              <w:t>02</w:t>
            </w:r>
          </w:p>
        </w:tc>
        <w:tc>
          <w:tcPr>
            <w:tcW w:w="795" w:type="pct"/>
            <w:noWrap/>
            <w:vAlign w:val="bottom"/>
            <w:hideMark/>
          </w:tcPr>
          <w:p w14:paraId="5A715EC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w:t>
            </w:r>
            <w:r w:rsidR="00837A74" w:rsidRPr="00115428">
              <w:rPr>
                <w:rFonts w:ascii="Times New Roman" w:hAnsi="Times New Roman" w:cs="Times New Roman"/>
                <w:color w:val="000000"/>
                <w:sz w:val="24"/>
                <w:szCs w:val="24"/>
              </w:rPr>
              <w:t>5.96</w:t>
            </w:r>
          </w:p>
        </w:tc>
        <w:tc>
          <w:tcPr>
            <w:tcW w:w="765" w:type="pct"/>
            <w:noWrap/>
            <w:vAlign w:val="bottom"/>
            <w:hideMark/>
          </w:tcPr>
          <w:p w14:paraId="4A4EA37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0.09</w:t>
            </w:r>
          </w:p>
        </w:tc>
      </w:tr>
      <w:tr w:rsidR="005C7CE5" w:rsidRPr="00115428" w14:paraId="640182CF" w14:textId="77777777" w:rsidTr="00BF2A00">
        <w:trPr>
          <w:trHeight w:val="300"/>
        </w:trPr>
        <w:tc>
          <w:tcPr>
            <w:tcW w:w="1143" w:type="pct"/>
            <w:noWrap/>
            <w:hideMark/>
          </w:tcPr>
          <w:p w14:paraId="1EEF561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Antarctica</w:t>
            </w:r>
          </w:p>
        </w:tc>
        <w:tc>
          <w:tcPr>
            <w:tcW w:w="847" w:type="pct"/>
            <w:noWrap/>
            <w:vAlign w:val="bottom"/>
            <w:hideMark/>
          </w:tcPr>
          <w:p w14:paraId="5EC63CC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603" w:type="pct"/>
            <w:noWrap/>
            <w:vAlign w:val="bottom"/>
            <w:hideMark/>
          </w:tcPr>
          <w:p w14:paraId="7617176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6EEAAF1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c>
          <w:tcPr>
            <w:tcW w:w="795" w:type="pct"/>
            <w:noWrap/>
            <w:vAlign w:val="bottom"/>
            <w:hideMark/>
          </w:tcPr>
          <w:p w14:paraId="3C4B5D1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c>
          <w:tcPr>
            <w:tcW w:w="765" w:type="pct"/>
            <w:noWrap/>
            <w:vAlign w:val="bottom"/>
            <w:hideMark/>
          </w:tcPr>
          <w:p w14:paraId="3240336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r>
      <w:tr w:rsidR="005C7CE5" w:rsidRPr="00115428" w14:paraId="38304C93" w14:textId="77777777" w:rsidTr="00BF2A00">
        <w:trPr>
          <w:trHeight w:val="300"/>
        </w:trPr>
        <w:tc>
          <w:tcPr>
            <w:tcW w:w="1143" w:type="pct"/>
            <w:noWrap/>
            <w:hideMark/>
          </w:tcPr>
          <w:p w14:paraId="2904317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Asia</w:t>
            </w:r>
          </w:p>
        </w:tc>
        <w:tc>
          <w:tcPr>
            <w:tcW w:w="847" w:type="pct"/>
            <w:noWrap/>
            <w:vAlign w:val="bottom"/>
            <w:hideMark/>
          </w:tcPr>
          <w:p w14:paraId="20EA7C2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8</w:t>
            </w:r>
            <w:r w:rsidR="00904158" w:rsidRPr="00115428">
              <w:rPr>
                <w:rFonts w:ascii="Times New Roman" w:hAnsi="Times New Roman" w:cs="Times New Roman"/>
                <w:color w:val="000000"/>
                <w:sz w:val="24"/>
                <w:szCs w:val="24"/>
              </w:rPr>
              <w:t>84</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639</w:t>
            </w:r>
          </w:p>
        </w:tc>
        <w:tc>
          <w:tcPr>
            <w:tcW w:w="603" w:type="pct"/>
            <w:noWrap/>
            <w:vAlign w:val="bottom"/>
            <w:hideMark/>
          </w:tcPr>
          <w:p w14:paraId="5EA9701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1,00</w:t>
            </w:r>
            <w:r w:rsidR="00364853" w:rsidRPr="00115428">
              <w:rPr>
                <w:rFonts w:ascii="Times New Roman" w:hAnsi="Times New Roman" w:cs="Times New Roman"/>
                <w:color w:val="000000"/>
                <w:sz w:val="24"/>
                <w:szCs w:val="24"/>
              </w:rPr>
              <w:t>8</w:t>
            </w:r>
          </w:p>
        </w:tc>
        <w:tc>
          <w:tcPr>
            <w:tcW w:w="847" w:type="pct"/>
            <w:noWrap/>
            <w:vAlign w:val="bottom"/>
            <w:hideMark/>
          </w:tcPr>
          <w:p w14:paraId="253DAAE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w:t>
            </w:r>
            <w:r w:rsidR="00CD32ED"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CD32ED" w:rsidRPr="00115428">
              <w:rPr>
                <w:rFonts w:ascii="Times New Roman" w:hAnsi="Times New Roman" w:cs="Times New Roman"/>
                <w:color w:val="000000"/>
                <w:sz w:val="24"/>
                <w:szCs w:val="24"/>
              </w:rPr>
              <w:t>010</w:t>
            </w:r>
            <w:r w:rsidRPr="00115428">
              <w:rPr>
                <w:rFonts w:ascii="Times New Roman" w:hAnsi="Times New Roman" w:cs="Times New Roman"/>
                <w:color w:val="000000"/>
                <w:sz w:val="24"/>
                <w:szCs w:val="24"/>
              </w:rPr>
              <w:t>.</w:t>
            </w:r>
            <w:r w:rsidR="00CD32ED" w:rsidRPr="00115428">
              <w:rPr>
                <w:rFonts w:ascii="Times New Roman" w:hAnsi="Times New Roman" w:cs="Times New Roman"/>
                <w:color w:val="000000"/>
                <w:sz w:val="24"/>
                <w:szCs w:val="24"/>
              </w:rPr>
              <w:t>63</w:t>
            </w:r>
          </w:p>
        </w:tc>
        <w:tc>
          <w:tcPr>
            <w:tcW w:w="795" w:type="pct"/>
            <w:noWrap/>
            <w:vAlign w:val="bottom"/>
            <w:hideMark/>
          </w:tcPr>
          <w:p w14:paraId="49D2082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15.7</w:t>
            </w:r>
            <w:r w:rsidR="00837A74" w:rsidRPr="00115428">
              <w:rPr>
                <w:rFonts w:ascii="Times New Roman" w:hAnsi="Times New Roman" w:cs="Times New Roman"/>
                <w:color w:val="000000"/>
                <w:sz w:val="24"/>
                <w:szCs w:val="24"/>
              </w:rPr>
              <w:t>8</w:t>
            </w:r>
          </w:p>
        </w:tc>
        <w:tc>
          <w:tcPr>
            <w:tcW w:w="765" w:type="pct"/>
            <w:noWrap/>
            <w:vAlign w:val="bottom"/>
            <w:hideMark/>
          </w:tcPr>
          <w:p w14:paraId="198FAEC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0.11</w:t>
            </w:r>
          </w:p>
        </w:tc>
      </w:tr>
      <w:tr w:rsidR="005C7CE5" w:rsidRPr="00115428" w14:paraId="50830CAF" w14:textId="77777777" w:rsidTr="00BF2A00">
        <w:trPr>
          <w:trHeight w:val="300"/>
        </w:trPr>
        <w:tc>
          <w:tcPr>
            <w:tcW w:w="1143" w:type="pct"/>
            <w:noWrap/>
            <w:hideMark/>
          </w:tcPr>
          <w:p w14:paraId="2FF6862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Europe</w:t>
            </w:r>
          </w:p>
        </w:tc>
        <w:tc>
          <w:tcPr>
            <w:tcW w:w="847" w:type="pct"/>
            <w:noWrap/>
            <w:vAlign w:val="bottom"/>
            <w:hideMark/>
          </w:tcPr>
          <w:p w14:paraId="1F8595C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308</w:t>
            </w:r>
          </w:p>
        </w:tc>
        <w:tc>
          <w:tcPr>
            <w:tcW w:w="603" w:type="pct"/>
            <w:noWrap/>
            <w:vAlign w:val="bottom"/>
            <w:hideMark/>
          </w:tcPr>
          <w:p w14:paraId="62D0E18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026965F2"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5.12</w:t>
            </w:r>
          </w:p>
        </w:tc>
        <w:tc>
          <w:tcPr>
            <w:tcW w:w="795" w:type="pct"/>
            <w:noWrap/>
            <w:vAlign w:val="bottom"/>
            <w:hideMark/>
          </w:tcPr>
          <w:p w14:paraId="20789D3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c>
          <w:tcPr>
            <w:tcW w:w="765" w:type="pct"/>
            <w:noWrap/>
            <w:vAlign w:val="bottom"/>
            <w:hideMark/>
          </w:tcPr>
          <w:p w14:paraId="4E34894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r>
      <w:tr w:rsidR="005C7CE5" w:rsidRPr="00115428" w14:paraId="1D2E4A10" w14:textId="77777777" w:rsidTr="00BF2A00">
        <w:trPr>
          <w:trHeight w:val="300"/>
        </w:trPr>
        <w:tc>
          <w:tcPr>
            <w:tcW w:w="1143" w:type="pct"/>
            <w:noWrap/>
            <w:hideMark/>
          </w:tcPr>
          <w:p w14:paraId="4E8A6FA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North America</w:t>
            </w:r>
          </w:p>
        </w:tc>
        <w:tc>
          <w:tcPr>
            <w:tcW w:w="847" w:type="pct"/>
            <w:noWrap/>
            <w:vAlign w:val="bottom"/>
            <w:hideMark/>
          </w:tcPr>
          <w:p w14:paraId="2FE9A6C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1,14</w:t>
            </w:r>
            <w:r w:rsidR="00904158" w:rsidRPr="00115428">
              <w:rPr>
                <w:rFonts w:ascii="Times New Roman" w:hAnsi="Times New Roman" w:cs="Times New Roman"/>
                <w:color w:val="000000"/>
                <w:sz w:val="24"/>
                <w:szCs w:val="24"/>
              </w:rPr>
              <w:t>2</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666</w:t>
            </w:r>
          </w:p>
        </w:tc>
        <w:tc>
          <w:tcPr>
            <w:tcW w:w="603" w:type="pct"/>
            <w:noWrap/>
            <w:vAlign w:val="bottom"/>
            <w:hideMark/>
          </w:tcPr>
          <w:p w14:paraId="31B086C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934</w:t>
            </w:r>
          </w:p>
        </w:tc>
        <w:tc>
          <w:tcPr>
            <w:tcW w:w="847" w:type="pct"/>
            <w:noWrap/>
            <w:vAlign w:val="bottom"/>
            <w:hideMark/>
          </w:tcPr>
          <w:p w14:paraId="5C2F294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20</w:t>
            </w:r>
            <w:r w:rsidR="00A25B1E"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A25B1E" w:rsidRPr="00115428">
              <w:rPr>
                <w:rFonts w:ascii="Times New Roman" w:hAnsi="Times New Roman" w:cs="Times New Roman"/>
                <w:color w:val="000000"/>
                <w:sz w:val="24"/>
                <w:szCs w:val="24"/>
              </w:rPr>
              <w:t>129</w:t>
            </w:r>
            <w:r w:rsidRPr="00115428">
              <w:rPr>
                <w:rFonts w:ascii="Times New Roman" w:hAnsi="Times New Roman" w:cs="Times New Roman"/>
                <w:color w:val="000000"/>
                <w:sz w:val="24"/>
                <w:szCs w:val="24"/>
              </w:rPr>
              <w:t>.</w:t>
            </w:r>
            <w:r w:rsidR="00A25B1E" w:rsidRPr="00115428">
              <w:rPr>
                <w:rFonts w:ascii="Times New Roman" w:hAnsi="Times New Roman" w:cs="Times New Roman"/>
                <w:color w:val="000000"/>
                <w:sz w:val="24"/>
                <w:szCs w:val="24"/>
              </w:rPr>
              <w:t>99</w:t>
            </w:r>
          </w:p>
        </w:tc>
        <w:tc>
          <w:tcPr>
            <w:tcW w:w="795" w:type="pct"/>
            <w:noWrap/>
            <w:vAlign w:val="bottom"/>
            <w:hideMark/>
          </w:tcPr>
          <w:p w14:paraId="184F705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60.93</w:t>
            </w:r>
          </w:p>
        </w:tc>
        <w:tc>
          <w:tcPr>
            <w:tcW w:w="765" w:type="pct"/>
            <w:noWrap/>
            <w:vAlign w:val="bottom"/>
            <w:hideMark/>
          </w:tcPr>
          <w:p w14:paraId="3A95BAD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0.08</w:t>
            </w:r>
          </w:p>
        </w:tc>
      </w:tr>
      <w:tr w:rsidR="005C7CE5" w:rsidRPr="00115428" w14:paraId="1D5328FC" w14:textId="77777777" w:rsidTr="00BF2A00">
        <w:trPr>
          <w:trHeight w:val="300"/>
        </w:trPr>
        <w:tc>
          <w:tcPr>
            <w:tcW w:w="1143" w:type="pct"/>
            <w:noWrap/>
            <w:hideMark/>
          </w:tcPr>
          <w:p w14:paraId="13DC0DE0"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Oceania</w:t>
            </w:r>
          </w:p>
        </w:tc>
        <w:tc>
          <w:tcPr>
            <w:tcW w:w="847" w:type="pct"/>
            <w:noWrap/>
            <w:vAlign w:val="bottom"/>
            <w:hideMark/>
          </w:tcPr>
          <w:p w14:paraId="7C0CF77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9,</w:t>
            </w:r>
            <w:r w:rsidR="00904158" w:rsidRPr="00115428">
              <w:rPr>
                <w:rFonts w:ascii="Times New Roman" w:hAnsi="Times New Roman" w:cs="Times New Roman"/>
                <w:color w:val="000000"/>
                <w:sz w:val="24"/>
                <w:szCs w:val="24"/>
              </w:rPr>
              <w:t>640</w:t>
            </w:r>
          </w:p>
        </w:tc>
        <w:tc>
          <w:tcPr>
            <w:tcW w:w="603" w:type="pct"/>
            <w:noWrap/>
            <w:vAlign w:val="bottom"/>
            <w:hideMark/>
          </w:tcPr>
          <w:p w14:paraId="187F10D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5DB6A668"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19,86</w:t>
            </w:r>
            <w:r w:rsidR="008C0E78"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8C0E78" w:rsidRPr="00115428">
              <w:rPr>
                <w:rFonts w:ascii="Times New Roman" w:hAnsi="Times New Roman" w:cs="Times New Roman"/>
                <w:color w:val="000000"/>
                <w:sz w:val="24"/>
                <w:szCs w:val="24"/>
              </w:rPr>
              <w:t>24</w:t>
            </w:r>
          </w:p>
        </w:tc>
        <w:tc>
          <w:tcPr>
            <w:tcW w:w="795" w:type="pct"/>
            <w:noWrap/>
            <w:vAlign w:val="bottom"/>
            <w:hideMark/>
          </w:tcPr>
          <w:p w14:paraId="431ABF7E"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c>
          <w:tcPr>
            <w:tcW w:w="765" w:type="pct"/>
            <w:noWrap/>
            <w:vAlign w:val="bottom"/>
            <w:hideMark/>
          </w:tcPr>
          <w:p w14:paraId="74312B3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r>
      <w:tr w:rsidR="005C7CE5" w:rsidRPr="00115428" w14:paraId="0D78CB83" w14:textId="77777777" w:rsidTr="00BF2A00">
        <w:trPr>
          <w:trHeight w:val="300"/>
        </w:trPr>
        <w:tc>
          <w:tcPr>
            <w:tcW w:w="1143" w:type="pct"/>
            <w:noWrap/>
            <w:hideMark/>
          </w:tcPr>
          <w:p w14:paraId="1A57FCE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South America</w:t>
            </w:r>
          </w:p>
        </w:tc>
        <w:tc>
          <w:tcPr>
            <w:tcW w:w="847" w:type="pct"/>
            <w:noWrap/>
            <w:vAlign w:val="bottom"/>
            <w:hideMark/>
          </w:tcPr>
          <w:p w14:paraId="3C8EDE7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11,8</w:t>
            </w:r>
            <w:r w:rsidR="00904158" w:rsidRPr="00115428">
              <w:rPr>
                <w:rFonts w:ascii="Times New Roman" w:hAnsi="Times New Roman" w:cs="Times New Roman"/>
                <w:color w:val="000000"/>
                <w:sz w:val="24"/>
                <w:szCs w:val="24"/>
              </w:rPr>
              <w:t>92</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175</w:t>
            </w:r>
          </w:p>
        </w:tc>
        <w:tc>
          <w:tcPr>
            <w:tcW w:w="603" w:type="pct"/>
            <w:noWrap/>
            <w:vAlign w:val="bottom"/>
            <w:hideMark/>
          </w:tcPr>
          <w:p w14:paraId="4FF9A1A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7,</w:t>
            </w:r>
            <w:r w:rsidR="00364853" w:rsidRPr="00115428">
              <w:rPr>
                <w:rFonts w:ascii="Times New Roman" w:hAnsi="Times New Roman" w:cs="Times New Roman"/>
                <w:color w:val="000000"/>
                <w:sz w:val="24"/>
                <w:szCs w:val="24"/>
              </w:rPr>
              <w:t>310</w:t>
            </w:r>
          </w:p>
        </w:tc>
        <w:tc>
          <w:tcPr>
            <w:tcW w:w="847" w:type="pct"/>
            <w:noWrap/>
            <w:vAlign w:val="bottom"/>
            <w:hideMark/>
          </w:tcPr>
          <w:p w14:paraId="36BB210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238,</w:t>
            </w:r>
            <w:r w:rsidR="008C0E78" w:rsidRPr="00115428">
              <w:rPr>
                <w:rFonts w:ascii="Times New Roman" w:hAnsi="Times New Roman" w:cs="Times New Roman"/>
                <w:color w:val="000000"/>
                <w:sz w:val="24"/>
                <w:szCs w:val="24"/>
              </w:rPr>
              <w:t>479</w:t>
            </w:r>
            <w:r w:rsidRPr="00115428">
              <w:rPr>
                <w:rFonts w:ascii="Times New Roman" w:hAnsi="Times New Roman" w:cs="Times New Roman"/>
                <w:color w:val="000000"/>
                <w:sz w:val="24"/>
                <w:szCs w:val="24"/>
              </w:rPr>
              <w:t>.</w:t>
            </w:r>
            <w:r w:rsidR="008C0E78" w:rsidRPr="00115428">
              <w:rPr>
                <w:rFonts w:ascii="Times New Roman" w:hAnsi="Times New Roman" w:cs="Times New Roman"/>
                <w:color w:val="000000"/>
                <w:sz w:val="24"/>
                <w:szCs w:val="24"/>
              </w:rPr>
              <w:t>58</w:t>
            </w:r>
          </w:p>
        </w:tc>
        <w:tc>
          <w:tcPr>
            <w:tcW w:w="795" w:type="pct"/>
            <w:noWrap/>
            <w:vAlign w:val="bottom"/>
            <w:hideMark/>
          </w:tcPr>
          <w:p w14:paraId="43EF5E4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w:t>
            </w:r>
            <w:r w:rsidR="00837A74" w:rsidRPr="00115428">
              <w:rPr>
                <w:rFonts w:ascii="Times New Roman" w:hAnsi="Times New Roman" w:cs="Times New Roman"/>
                <w:color w:val="000000"/>
                <w:sz w:val="24"/>
                <w:szCs w:val="24"/>
              </w:rPr>
              <w:t>8</w:t>
            </w:r>
            <w:r w:rsidRPr="00115428">
              <w:rPr>
                <w:rFonts w:ascii="Times New Roman" w:hAnsi="Times New Roman" w:cs="Times New Roman"/>
                <w:color w:val="000000"/>
                <w:sz w:val="24"/>
                <w:szCs w:val="24"/>
              </w:rPr>
              <w:t>.</w:t>
            </w:r>
            <w:r w:rsidR="00837A74" w:rsidRPr="00115428">
              <w:rPr>
                <w:rFonts w:ascii="Times New Roman" w:hAnsi="Times New Roman" w:cs="Times New Roman"/>
                <w:color w:val="000000"/>
                <w:sz w:val="24"/>
                <w:szCs w:val="24"/>
              </w:rPr>
              <w:t>00</w:t>
            </w:r>
          </w:p>
        </w:tc>
        <w:tc>
          <w:tcPr>
            <w:tcW w:w="765" w:type="pct"/>
            <w:noWrap/>
            <w:vAlign w:val="bottom"/>
            <w:hideMark/>
          </w:tcPr>
          <w:p w14:paraId="5100242E"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0.06</w:t>
            </w:r>
          </w:p>
        </w:tc>
      </w:tr>
      <w:tr w:rsidR="00162FEF" w:rsidRPr="00115428" w14:paraId="01C508AB" w14:textId="77777777" w:rsidTr="00BF2A00">
        <w:trPr>
          <w:trHeight w:val="300"/>
        </w:trPr>
        <w:tc>
          <w:tcPr>
            <w:tcW w:w="1143" w:type="pct"/>
            <w:noWrap/>
            <w:hideMark/>
          </w:tcPr>
          <w:p w14:paraId="6E24090C" w14:textId="6874A8C6"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 xml:space="preserve"> Total/</w:t>
            </w:r>
            <w:ins w:id="0" w:author="Najmul Haider" w:date="2025-03-12T22:35:00Z" w16du:dateUtc="2025-03-12T22:35:00Z">
              <w:r w:rsidRPr="00115428">
                <w:rPr>
                  <w:rFonts w:ascii="Times New Roman" w:eastAsia="Times New Roman" w:hAnsi="Times New Roman" w:cs="Times New Roman"/>
                  <w:b/>
                  <w:bCs/>
                  <w:color w:val="000000"/>
                  <w:kern w:val="0"/>
                  <w:sz w:val="24"/>
                  <w:szCs w:val="24"/>
                  <w14:ligatures w14:val="none"/>
                </w:rPr>
                <w:t xml:space="preserve"> </w:t>
              </w:r>
              <w:proofErr w:type="spellStart"/>
              <w:r w:rsidRPr="00115428">
                <w:rPr>
                  <w:rFonts w:ascii="Times New Roman" w:eastAsia="Times New Roman" w:hAnsi="Times New Roman" w:cs="Times New Roman"/>
                  <w:b/>
                  <w:bCs/>
                  <w:color w:val="000000"/>
                  <w:kern w:val="0"/>
                  <w:sz w:val="24"/>
                  <w:szCs w:val="24"/>
                  <w14:ligatures w14:val="none"/>
                </w:rPr>
                <w:t>average</w:t>
              </w:r>
            </w:ins>
            <w:r w:rsidR="00BF2A00" w:rsidRPr="00BF2A00">
              <w:rPr>
                <w:rFonts w:ascii="Times New Roman" w:eastAsia="Times New Roman" w:hAnsi="Times New Roman" w:cs="Times New Roman"/>
                <w:color w:val="000000"/>
                <w:kern w:val="0"/>
                <w:sz w:val="24"/>
                <w:szCs w:val="24"/>
                <w:vertAlign w:val="superscript"/>
                <w14:ligatures w14:val="none"/>
              </w:rPr>
              <w:t>a</w:t>
            </w:r>
            <w:proofErr w:type="spellEnd"/>
            <w:r w:rsidRPr="00115428">
              <w:rPr>
                <w:rFonts w:ascii="Times New Roman" w:eastAsia="Times New Roman" w:hAnsi="Times New Roman" w:cs="Times New Roman"/>
                <w:b/>
                <w:bCs/>
                <w:color w:val="000000"/>
                <w:kern w:val="0"/>
                <w:sz w:val="24"/>
                <w:szCs w:val="24"/>
                <w14:ligatures w14:val="none"/>
              </w:rPr>
              <w:t xml:space="preserve"> </w:t>
            </w:r>
          </w:p>
        </w:tc>
        <w:tc>
          <w:tcPr>
            <w:tcW w:w="847" w:type="pct"/>
            <w:noWrap/>
            <w:hideMark/>
          </w:tcPr>
          <w:p w14:paraId="777C14DB" w14:textId="77777777"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14,098,279</w:t>
            </w:r>
          </w:p>
        </w:tc>
        <w:tc>
          <w:tcPr>
            <w:tcW w:w="603" w:type="pct"/>
            <w:noWrap/>
            <w:hideMark/>
          </w:tcPr>
          <w:p w14:paraId="6E390D5E" w14:textId="77777777"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9,404</w:t>
            </w:r>
          </w:p>
        </w:tc>
        <w:tc>
          <w:tcPr>
            <w:tcW w:w="847" w:type="pct"/>
            <w:noWrap/>
            <w:hideMark/>
          </w:tcPr>
          <w:p w14:paraId="1DC2BA13" w14:textId="5411E55F" w:rsidR="00162FEF" w:rsidRPr="00115428" w:rsidRDefault="00162FEF" w:rsidP="00162FEF">
            <w:pPr>
              <w:rPr>
                <w:rFonts w:ascii="Times New Roman" w:hAnsi="Times New Roman" w:cs="Times New Roman"/>
                <w:b/>
                <w:bCs/>
                <w:color w:val="000000"/>
                <w:sz w:val="24"/>
                <w:szCs w:val="24"/>
              </w:rPr>
            </w:pPr>
            <w:r w:rsidRPr="00115428">
              <w:rPr>
                <w:rFonts w:ascii="Times New Roman" w:hAnsi="Times New Roman" w:cs="Times New Roman"/>
                <w:b/>
                <w:bCs/>
                <w:color w:val="000000"/>
                <w:sz w:val="24"/>
                <w:szCs w:val="24"/>
              </w:rPr>
              <w:t>5,432.10</w:t>
            </w:r>
          </w:p>
        </w:tc>
        <w:tc>
          <w:tcPr>
            <w:tcW w:w="795" w:type="pct"/>
            <w:noWrap/>
            <w:hideMark/>
          </w:tcPr>
          <w:p w14:paraId="5269262B" w14:textId="0F6995CE" w:rsidR="00162FEF" w:rsidRPr="00115428" w:rsidRDefault="00162FEF" w:rsidP="00162FEF">
            <w:pPr>
              <w:rPr>
                <w:rFonts w:ascii="Times New Roman" w:hAnsi="Times New Roman" w:cs="Times New Roman"/>
                <w:b/>
                <w:bCs/>
                <w:color w:val="000000"/>
                <w:sz w:val="24"/>
                <w:szCs w:val="24"/>
              </w:rPr>
            </w:pPr>
            <w:r w:rsidRPr="00115428">
              <w:rPr>
                <w:rFonts w:ascii="Times New Roman" w:hAnsi="Times New Roman" w:cs="Times New Roman"/>
                <w:b/>
                <w:bCs/>
                <w:color w:val="000000"/>
                <w:sz w:val="24"/>
                <w:szCs w:val="24"/>
              </w:rPr>
              <w:t>4.79</w:t>
            </w:r>
          </w:p>
        </w:tc>
        <w:tc>
          <w:tcPr>
            <w:tcW w:w="765" w:type="pct"/>
            <w:noWrap/>
            <w:hideMark/>
          </w:tcPr>
          <w:p w14:paraId="26EA3376" w14:textId="2C12181F" w:rsidR="00162FEF" w:rsidRPr="00BF2A00" w:rsidRDefault="00162FEF" w:rsidP="00162FEF">
            <w:pPr>
              <w:rPr>
                <w:rFonts w:ascii="Times New Roman" w:eastAsia="Times New Roman" w:hAnsi="Times New Roman" w:cs="Times New Roman"/>
                <w:b/>
                <w:bCs/>
                <w:color w:val="000000"/>
                <w:kern w:val="0"/>
                <w:sz w:val="24"/>
                <w:szCs w:val="24"/>
                <w14:ligatures w14:val="none"/>
              </w:rPr>
            </w:pPr>
            <w:r w:rsidRPr="00BF2A00">
              <w:rPr>
                <w:rFonts w:ascii="Times New Roman" w:hAnsi="Times New Roman" w:cs="Times New Roman"/>
                <w:b/>
                <w:bCs/>
                <w:color w:val="000000"/>
                <w:sz w:val="24"/>
                <w:szCs w:val="24"/>
              </w:rPr>
              <w:t>0.07</w:t>
            </w:r>
          </w:p>
        </w:tc>
      </w:tr>
    </w:tbl>
    <w:p w14:paraId="5CD453EA" w14:textId="77777777" w:rsidR="00BF2A00" w:rsidRDefault="00BF2A00" w:rsidP="00E4276D">
      <w:pPr>
        <w:rPr>
          <w:rFonts w:ascii="Times New Roman" w:hAnsi="Times New Roman" w:cs="Times New Roman"/>
          <w:b/>
          <w:bCs/>
        </w:rPr>
      </w:pPr>
    </w:p>
    <w:p w14:paraId="29F43C01" w14:textId="6D068A0A" w:rsidR="00BF2A00" w:rsidRDefault="00BF2A00" w:rsidP="00BF2A00">
      <w:pPr>
        <w:tabs>
          <w:tab w:val="left" w:pos="6597"/>
        </w:tabs>
        <w:rPr>
          <w:rFonts w:ascii="Times New Roman" w:hAnsi="Times New Roman" w:cs="Times New Roman"/>
        </w:rPr>
      </w:pPr>
      <w:r w:rsidRPr="00115428">
        <w:rPr>
          <w:rFonts w:ascii="Times New Roman" w:hAnsi="Times New Roman" w:cs="Times New Roman"/>
        </w:rPr>
        <w:t>Cases/M</w:t>
      </w:r>
      <w:r>
        <w:rPr>
          <w:rFonts w:ascii="Times New Roman" w:hAnsi="Times New Roman" w:cs="Times New Roman"/>
        </w:rPr>
        <w:t xml:space="preserve">: </w:t>
      </w:r>
      <w:r w:rsidRPr="0066326C">
        <w:rPr>
          <w:rFonts w:ascii="Times New Roman" w:hAnsi="Times New Roman" w:cs="Times New Roman"/>
        </w:rPr>
        <w:t>cases per million people</w:t>
      </w:r>
      <w:r>
        <w:rPr>
          <w:rFonts w:ascii="Times New Roman" w:hAnsi="Times New Roman" w:cs="Times New Roman"/>
        </w:rPr>
        <w:t>; Deaths/M: deaths</w:t>
      </w:r>
      <w:r w:rsidRPr="0066326C">
        <w:rPr>
          <w:rFonts w:ascii="Times New Roman" w:hAnsi="Times New Roman" w:cs="Times New Roman"/>
        </w:rPr>
        <w:t xml:space="preserve"> per million people</w:t>
      </w:r>
      <w:r>
        <w:rPr>
          <w:rFonts w:ascii="Times New Roman" w:hAnsi="Times New Roman" w:cs="Times New Roman"/>
        </w:rPr>
        <w:t xml:space="preserve">; CFR: </w:t>
      </w:r>
      <w:r w:rsidRPr="00BF2A00">
        <w:rPr>
          <w:rFonts w:ascii="Times New Roman" w:hAnsi="Times New Roman" w:cs="Times New Roman"/>
        </w:rPr>
        <w:t>case fatality ratio</w:t>
      </w:r>
      <w:r w:rsidRPr="00115428">
        <w:rPr>
          <w:rFonts w:ascii="Times New Roman" w:hAnsi="Times New Roman" w:cs="Times New Roman"/>
        </w:rPr>
        <w:t>.</w:t>
      </w:r>
    </w:p>
    <w:p w14:paraId="76BA69AA" w14:textId="561C2580" w:rsidR="00BF2A00" w:rsidRDefault="00BF2A00" w:rsidP="00BF2A00">
      <w:pPr>
        <w:tabs>
          <w:tab w:val="left" w:pos="6597"/>
        </w:tabs>
        <w:rPr>
          <w:rFonts w:ascii="Times New Roman" w:hAnsi="Times New Roman" w:cs="Times New Roman"/>
        </w:rPr>
      </w:pPr>
      <w:proofErr w:type="spellStart"/>
      <w:r w:rsidRPr="00BF2A00">
        <w:rPr>
          <w:rFonts w:ascii="Times New Roman" w:hAnsi="Times New Roman" w:cs="Times New Roman"/>
          <w:vertAlign w:val="superscript"/>
        </w:rPr>
        <w:t>a</w:t>
      </w:r>
      <w:proofErr w:type="spellEnd"/>
      <w:r w:rsidRPr="00BF2A00">
        <w:rPr>
          <w:rFonts w:ascii="Times New Roman" w:hAnsi="Times New Roman" w:cs="Times New Roman"/>
          <w:vertAlign w:val="superscript"/>
        </w:rPr>
        <w:t xml:space="preserve"> </w:t>
      </w:r>
      <w:proofErr w:type="gramStart"/>
      <w:r w:rsidRPr="00BF2A00">
        <w:rPr>
          <w:rFonts w:ascii="Times New Roman" w:hAnsi="Times New Roman" w:cs="Times New Roman"/>
        </w:rPr>
        <w:t>The</w:t>
      </w:r>
      <w:proofErr w:type="gramEnd"/>
      <w:r w:rsidRPr="00BF2A00">
        <w:rPr>
          <w:rFonts w:ascii="Times New Roman" w:hAnsi="Times New Roman" w:cs="Times New Roman"/>
        </w:rPr>
        <w:t xml:space="preserve"> total number of cases and deaths is presented, with the case fatality rate (CFR) calculated as total deaths divided by total cases, expressed as a percentage. The averages are provided for Cases/M and Deaths/M.</w:t>
      </w:r>
    </w:p>
    <w:p w14:paraId="6FF4D43F" w14:textId="77777777" w:rsidR="00BF2A00" w:rsidRPr="00BF2A00" w:rsidRDefault="00BF2A00" w:rsidP="00BF2A00">
      <w:pPr>
        <w:tabs>
          <w:tab w:val="left" w:pos="6597"/>
        </w:tabs>
        <w:rPr>
          <w:rFonts w:ascii="Times New Roman" w:hAnsi="Times New Roman" w:cs="Times New Roman"/>
        </w:rPr>
      </w:pPr>
    </w:p>
    <w:p w14:paraId="0B759615" w14:textId="58A41631" w:rsidR="00E4276D" w:rsidRPr="00115428" w:rsidRDefault="00E4276D" w:rsidP="00E4276D">
      <w:pPr>
        <w:rPr>
          <w:rFonts w:ascii="Times New Roman" w:hAnsi="Times New Roman" w:cs="Times New Roman"/>
          <w:b/>
          <w:bCs/>
        </w:rPr>
      </w:pPr>
      <w:r w:rsidRPr="00115428">
        <w:rPr>
          <w:rFonts w:ascii="Times New Roman" w:hAnsi="Times New Roman" w:cs="Times New Roman"/>
          <w:b/>
          <w:bCs/>
        </w:rPr>
        <w:t>Table 2: Country-level factors associated with dengue cases, deaths, case–fatality ratio</w:t>
      </w:r>
      <w:r w:rsidR="00143754" w:rsidRPr="00115428">
        <w:rPr>
          <w:rFonts w:ascii="Times New Roman" w:hAnsi="Times New Roman" w:cs="Times New Roman"/>
          <w:b/>
          <w:bCs/>
        </w:rPr>
        <w:t>,</w:t>
      </w:r>
      <w:r w:rsidRPr="00115428">
        <w:rPr>
          <w:rFonts w:ascii="Times New Roman" w:hAnsi="Times New Roman" w:cs="Times New Roman"/>
          <w:b/>
          <w:bCs/>
        </w:rPr>
        <w:t xml:space="preserve"> and other explanatory variables in different counties using a multiple linear regression model between 1 January 2024 and 31 December 2024. Data were collected from the WHO’s global dengue surveillance system (</w:t>
      </w:r>
      <w:hyperlink r:id="rId9"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tbl>
      <w:tblPr>
        <w:tblStyle w:val="TableGrid"/>
        <w:tblW w:w="5000" w:type="pct"/>
        <w:tblLook w:val="04A0" w:firstRow="1" w:lastRow="0" w:firstColumn="1" w:lastColumn="0" w:noHBand="0" w:noVBand="1"/>
      </w:tblPr>
      <w:tblGrid>
        <w:gridCol w:w="2802"/>
        <w:gridCol w:w="2134"/>
        <w:gridCol w:w="1064"/>
        <w:gridCol w:w="2134"/>
        <w:gridCol w:w="1216"/>
      </w:tblGrid>
      <w:tr w:rsidR="00E4276D" w:rsidRPr="00115428" w14:paraId="184E26E7" w14:textId="77777777" w:rsidTr="00B219EC">
        <w:tc>
          <w:tcPr>
            <w:tcW w:w="1498" w:type="pct"/>
          </w:tcPr>
          <w:p w14:paraId="390B5828"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 xml:space="preserve">Country-level factors </w:t>
            </w:r>
          </w:p>
        </w:tc>
        <w:tc>
          <w:tcPr>
            <w:tcW w:w="1141" w:type="pct"/>
          </w:tcPr>
          <w:p w14:paraId="0341B6AD" w14:textId="77777777" w:rsidR="00E4276D" w:rsidRPr="00115428" w:rsidRDefault="00E4276D" w:rsidP="00B219EC">
            <w:pPr>
              <w:jc w:val="center"/>
              <w:rPr>
                <w:rFonts w:ascii="Times New Roman" w:hAnsi="Times New Roman" w:cs="Times New Roman"/>
              </w:rPr>
            </w:pPr>
            <w:r w:rsidRPr="00115428">
              <w:rPr>
                <w:rFonts w:ascii="Times New Roman" w:hAnsi="Times New Roman" w:cs="Times New Roman"/>
              </w:rPr>
              <w:t>Cases/M</w:t>
            </w:r>
          </w:p>
        </w:tc>
        <w:tc>
          <w:tcPr>
            <w:tcW w:w="569" w:type="pct"/>
          </w:tcPr>
          <w:p w14:paraId="0B09AA8C" w14:textId="77777777" w:rsidR="00E4276D" w:rsidRPr="00115428" w:rsidRDefault="00E4276D" w:rsidP="00B219EC">
            <w:pPr>
              <w:jc w:val="center"/>
              <w:rPr>
                <w:rFonts w:ascii="Times New Roman" w:hAnsi="Times New Roman" w:cs="Times New Roman"/>
              </w:rPr>
            </w:pPr>
          </w:p>
        </w:tc>
        <w:tc>
          <w:tcPr>
            <w:tcW w:w="1791" w:type="pct"/>
            <w:gridSpan w:val="2"/>
          </w:tcPr>
          <w:p w14:paraId="0CE069F9" w14:textId="77777777" w:rsidR="00E4276D" w:rsidRPr="00115428" w:rsidRDefault="00E4276D" w:rsidP="00B219EC">
            <w:pPr>
              <w:jc w:val="center"/>
              <w:rPr>
                <w:rFonts w:ascii="Times New Roman" w:hAnsi="Times New Roman" w:cs="Times New Roman"/>
              </w:rPr>
            </w:pPr>
            <w:r w:rsidRPr="00115428">
              <w:rPr>
                <w:rFonts w:ascii="Times New Roman" w:hAnsi="Times New Roman" w:cs="Times New Roman"/>
              </w:rPr>
              <w:t>Deaths/M</w:t>
            </w:r>
          </w:p>
        </w:tc>
      </w:tr>
      <w:tr w:rsidR="00E4276D" w:rsidRPr="00115428" w14:paraId="5B237651" w14:textId="77777777" w:rsidTr="00B219EC">
        <w:tc>
          <w:tcPr>
            <w:tcW w:w="1498" w:type="pct"/>
          </w:tcPr>
          <w:p w14:paraId="09373202" w14:textId="77777777" w:rsidR="00E4276D" w:rsidRPr="00115428" w:rsidRDefault="00E4276D" w:rsidP="00B219EC">
            <w:pPr>
              <w:rPr>
                <w:rFonts w:ascii="Times New Roman" w:hAnsi="Times New Roman" w:cs="Times New Roman"/>
              </w:rPr>
            </w:pPr>
          </w:p>
        </w:tc>
        <w:tc>
          <w:tcPr>
            <w:tcW w:w="1141" w:type="pct"/>
          </w:tcPr>
          <w:p w14:paraId="25862B41"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IRR (95% CI)</w:t>
            </w:r>
          </w:p>
        </w:tc>
        <w:tc>
          <w:tcPr>
            <w:tcW w:w="569" w:type="pct"/>
          </w:tcPr>
          <w:p w14:paraId="27361CC1" w14:textId="77777777" w:rsidR="00E4276D" w:rsidRPr="00115428" w:rsidRDefault="00E4276D" w:rsidP="00B219EC">
            <w:pPr>
              <w:rPr>
                <w:rFonts w:ascii="Times New Roman" w:hAnsi="Times New Roman" w:cs="Times New Roman"/>
              </w:rPr>
            </w:pPr>
            <w:r w:rsidRPr="00115428">
              <w:rPr>
                <w:rFonts w:ascii="Times New Roman" w:hAnsi="Times New Roman" w:cs="Times New Roman"/>
                <w:i/>
                <w:iCs/>
              </w:rPr>
              <w:t>p</w:t>
            </w:r>
            <w:r w:rsidRPr="00115428">
              <w:rPr>
                <w:rFonts w:ascii="Times New Roman" w:hAnsi="Times New Roman" w:cs="Times New Roman"/>
              </w:rPr>
              <w:t>-value</w:t>
            </w:r>
          </w:p>
        </w:tc>
        <w:tc>
          <w:tcPr>
            <w:tcW w:w="1141" w:type="pct"/>
          </w:tcPr>
          <w:p w14:paraId="61F9DE2B"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IRR (95% CI)</w:t>
            </w:r>
          </w:p>
        </w:tc>
        <w:tc>
          <w:tcPr>
            <w:tcW w:w="650" w:type="pct"/>
          </w:tcPr>
          <w:p w14:paraId="49CD1174" w14:textId="77777777" w:rsidR="00E4276D" w:rsidRPr="00115428" w:rsidRDefault="00E4276D" w:rsidP="00B219EC">
            <w:pPr>
              <w:rPr>
                <w:rFonts w:ascii="Times New Roman" w:hAnsi="Times New Roman" w:cs="Times New Roman"/>
              </w:rPr>
            </w:pPr>
            <w:r w:rsidRPr="00115428">
              <w:rPr>
                <w:rFonts w:ascii="Times New Roman" w:hAnsi="Times New Roman" w:cs="Times New Roman"/>
                <w:i/>
                <w:iCs/>
              </w:rPr>
              <w:t>p</w:t>
            </w:r>
            <w:r w:rsidRPr="00115428">
              <w:rPr>
                <w:rFonts w:ascii="Times New Roman" w:hAnsi="Times New Roman" w:cs="Times New Roman"/>
              </w:rPr>
              <w:t>-value</w:t>
            </w:r>
          </w:p>
        </w:tc>
      </w:tr>
      <w:tr w:rsidR="00E4276D" w:rsidRPr="00115428" w14:paraId="6BFB8E57" w14:textId="77777777" w:rsidTr="00B219EC">
        <w:tc>
          <w:tcPr>
            <w:tcW w:w="1498" w:type="pct"/>
          </w:tcPr>
          <w:p w14:paraId="7A7EDFD5"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Aged 65 and above (%)</w:t>
            </w:r>
          </w:p>
        </w:tc>
        <w:tc>
          <w:tcPr>
            <w:tcW w:w="1141" w:type="pct"/>
          </w:tcPr>
          <w:p w14:paraId="705DE97C"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1.0</w:t>
            </w:r>
            <w:r w:rsidR="00AB09DC" w:rsidRPr="00115428">
              <w:rPr>
                <w:rFonts w:ascii="Times New Roman" w:hAnsi="Times New Roman" w:cs="Times New Roman"/>
              </w:rPr>
              <w:t>4</w:t>
            </w:r>
            <w:r w:rsidRPr="00115428">
              <w:rPr>
                <w:rFonts w:ascii="Times New Roman" w:hAnsi="Times New Roman" w:cs="Times New Roman"/>
              </w:rPr>
              <w:t xml:space="preserve"> (1.0</w:t>
            </w:r>
            <w:r w:rsidR="004C4462" w:rsidRPr="00115428">
              <w:rPr>
                <w:rFonts w:ascii="Times New Roman" w:hAnsi="Times New Roman" w:cs="Times New Roman"/>
              </w:rPr>
              <w:t>4</w:t>
            </w:r>
            <w:r w:rsidRPr="00115428">
              <w:rPr>
                <w:rFonts w:ascii="Times New Roman" w:hAnsi="Times New Roman" w:cs="Times New Roman"/>
              </w:rPr>
              <w:t xml:space="preserve"> - 1.0</w:t>
            </w:r>
            <w:r w:rsidR="004C4462" w:rsidRPr="00115428">
              <w:rPr>
                <w:rFonts w:ascii="Times New Roman" w:hAnsi="Times New Roman" w:cs="Times New Roman"/>
              </w:rPr>
              <w:t>5</w:t>
            </w:r>
            <w:r w:rsidRPr="00115428">
              <w:rPr>
                <w:rFonts w:ascii="Times New Roman" w:hAnsi="Times New Roman" w:cs="Times New Roman"/>
              </w:rPr>
              <w:t>)</w:t>
            </w:r>
          </w:p>
        </w:tc>
        <w:tc>
          <w:tcPr>
            <w:tcW w:w="569" w:type="pct"/>
          </w:tcPr>
          <w:p w14:paraId="5DD324AB" w14:textId="77777777" w:rsidR="00E4276D" w:rsidRPr="00115428" w:rsidRDefault="00E4276D" w:rsidP="00B219EC">
            <w:pPr>
              <w:rPr>
                <w:rFonts w:ascii="Times New Roman" w:hAnsi="Times New Roman" w:cs="Times New Roman"/>
                <w:i/>
                <w:iCs/>
              </w:rPr>
            </w:pPr>
            <w:r w:rsidRPr="00115428">
              <w:rPr>
                <w:rFonts w:ascii="Times New Roman" w:hAnsi="Times New Roman" w:cs="Times New Roman"/>
                <w:b/>
                <w:bCs/>
                <w:i/>
                <w:iCs/>
              </w:rPr>
              <w:t>&lt;0.001</w:t>
            </w:r>
          </w:p>
        </w:tc>
        <w:tc>
          <w:tcPr>
            <w:tcW w:w="1141" w:type="pct"/>
          </w:tcPr>
          <w:p w14:paraId="0832A03F" w14:textId="77777777" w:rsidR="00E4276D" w:rsidRPr="00115428" w:rsidRDefault="00E4276D" w:rsidP="00B219EC">
            <w:pPr>
              <w:rPr>
                <w:rFonts w:ascii="Times New Roman" w:hAnsi="Times New Roman" w:cs="Times New Roman"/>
                <w:b/>
                <w:bCs/>
              </w:rPr>
            </w:pPr>
            <w:r w:rsidRPr="00115428">
              <w:rPr>
                <w:rFonts w:ascii="Times New Roman" w:hAnsi="Times New Roman" w:cs="Times New Roman"/>
                <w:b/>
                <w:bCs/>
              </w:rPr>
              <w:t>1.04 (1.02 - 1.07)</w:t>
            </w:r>
          </w:p>
        </w:tc>
        <w:tc>
          <w:tcPr>
            <w:tcW w:w="650" w:type="pct"/>
          </w:tcPr>
          <w:p w14:paraId="193A487C" w14:textId="77777777" w:rsidR="00E4276D" w:rsidRPr="00BF2A00" w:rsidRDefault="00E4276D" w:rsidP="00B219EC">
            <w:pPr>
              <w:rPr>
                <w:rFonts w:ascii="Times New Roman" w:hAnsi="Times New Roman" w:cs="Times New Roman"/>
                <w:b/>
                <w:bCs/>
                <w:i/>
                <w:iCs/>
              </w:rPr>
            </w:pPr>
            <w:r w:rsidRPr="00BF2A00">
              <w:rPr>
                <w:rFonts w:ascii="Times New Roman" w:hAnsi="Times New Roman" w:cs="Times New Roman"/>
                <w:b/>
                <w:bCs/>
                <w:i/>
                <w:iCs/>
              </w:rPr>
              <w:t>&lt;0.001</w:t>
            </w:r>
          </w:p>
        </w:tc>
      </w:tr>
      <w:tr w:rsidR="00E4276D" w:rsidRPr="00115428" w14:paraId="1AAEA2CF" w14:textId="77777777" w:rsidTr="00B219EC">
        <w:tc>
          <w:tcPr>
            <w:tcW w:w="1498" w:type="pct"/>
          </w:tcPr>
          <w:p w14:paraId="2C90A2E2"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Urban population (%)</w:t>
            </w:r>
          </w:p>
        </w:tc>
        <w:tc>
          <w:tcPr>
            <w:tcW w:w="1141" w:type="pct"/>
          </w:tcPr>
          <w:p w14:paraId="43C57492"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1.01 (1.01 - 1.02)</w:t>
            </w:r>
          </w:p>
        </w:tc>
        <w:tc>
          <w:tcPr>
            <w:tcW w:w="569" w:type="pct"/>
          </w:tcPr>
          <w:p w14:paraId="0915CEEC" w14:textId="77777777" w:rsidR="00E4276D" w:rsidRPr="00115428" w:rsidRDefault="00E4276D" w:rsidP="00B219EC">
            <w:pPr>
              <w:rPr>
                <w:rFonts w:ascii="Times New Roman" w:hAnsi="Times New Roman" w:cs="Times New Roman"/>
                <w:i/>
                <w:iCs/>
              </w:rPr>
            </w:pPr>
            <w:r w:rsidRPr="00115428">
              <w:rPr>
                <w:rFonts w:ascii="Times New Roman" w:hAnsi="Times New Roman" w:cs="Times New Roman"/>
                <w:b/>
                <w:bCs/>
                <w:i/>
                <w:iCs/>
              </w:rPr>
              <w:t>&lt;0.001</w:t>
            </w:r>
          </w:p>
        </w:tc>
        <w:tc>
          <w:tcPr>
            <w:tcW w:w="1141" w:type="pct"/>
          </w:tcPr>
          <w:p w14:paraId="24AFEAF5"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1.01 (0.9</w:t>
            </w:r>
            <w:r w:rsidR="006A3A62" w:rsidRPr="00115428">
              <w:rPr>
                <w:rFonts w:ascii="Times New Roman" w:hAnsi="Times New Roman" w:cs="Times New Roman"/>
              </w:rPr>
              <w:t>9</w:t>
            </w:r>
            <w:r w:rsidRPr="00115428">
              <w:rPr>
                <w:rFonts w:ascii="Times New Roman" w:hAnsi="Times New Roman" w:cs="Times New Roman"/>
              </w:rPr>
              <w:t xml:space="preserve"> - 1.0</w:t>
            </w:r>
            <w:r w:rsidR="006A3A62" w:rsidRPr="00115428">
              <w:rPr>
                <w:rFonts w:ascii="Times New Roman" w:hAnsi="Times New Roman" w:cs="Times New Roman"/>
              </w:rPr>
              <w:t>2</w:t>
            </w:r>
            <w:r w:rsidRPr="00115428">
              <w:rPr>
                <w:rFonts w:ascii="Times New Roman" w:hAnsi="Times New Roman" w:cs="Times New Roman"/>
              </w:rPr>
              <w:t>)</w:t>
            </w:r>
          </w:p>
        </w:tc>
        <w:tc>
          <w:tcPr>
            <w:tcW w:w="650" w:type="pct"/>
          </w:tcPr>
          <w:p w14:paraId="0BD58DD4" w14:textId="77777777" w:rsidR="00E4276D" w:rsidRPr="00BF2A00" w:rsidRDefault="00E4276D" w:rsidP="00B219EC">
            <w:pPr>
              <w:rPr>
                <w:rFonts w:ascii="Times New Roman" w:hAnsi="Times New Roman" w:cs="Times New Roman"/>
                <w:i/>
                <w:iCs/>
              </w:rPr>
            </w:pPr>
            <w:r w:rsidRPr="00BF2A00">
              <w:rPr>
                <w:rFonts w:ascii="Times New Roman" w:hAnsi="Times New Roman" w:cs="Times New Roman"/>
                <w:i/>
                <w:iCs/>
              </w:rPr>
              <w:t>0.1</w:t>
            </w:r>
            <w:r w:rsidR="006A3A62" w:rsidRPr="00BF2A00">
              <w:rPr>
                <w:rFonts w:ascii="Times New Roman" w:hAnsi="Times New Roman" w:cs="Times New Roman"/>
                <w:i/>
                <w:iCs/>
              </w:rPr>
              <w:t>23</w:t>
            </w:r>
          </w:p>
        </w:tc>
      </w:tr>
      <w:tr w:rsidR="00E4276D" w:rsidRPr="00115428" w14:paraId="19ABB648" w14:textId="77777777" w:rsidTr="00B219EC">
        <w:tc>
          <w:tcPr>
            <w:tcW w:w="1498" w:type="pct"/>
          </w:tcPr>
          <w:p w14:paraId="38A899CB"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Population density</w:t>
            </w:r>
          </w:p>
        </w:tc>
        <w:tc>
          <w:tcPr>
            <w:tcW w:w="1141" w:type="pct"/>
          </w:tcPr>
          <w:p w14:paraId="3720DC3C"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1.01 (1.01 - 1.02)</w:t>
            </w:r>
          </w:p>
        </w:tc>
        <w:tc>
          <w:tcPr>
            <w:tcW w:w="569" w:type="pct"/>
          </w:tcPr>
          <w:p w14:paraId="02ADBB53" w14:textId="77777777" w:rsidR="00E4276D" w:rsidRPr="00115428" w:rsidRDefault="00E4276D" w:rsidP="00B219EC">
            <w:pPr>
              <w:rPr>
                <w:rFonts w:ascii="Times New Roman" w:hAnsi="Times New Roman" w:cs="Times New Roman"/>
                <w:i/>
                <w:iCs/>
              </w:rPr>
            </w:pPr>
            <w:r w:rsidRPr="00115428">
              <w:rPr>
                <w:rFonts w:ascii="Times New Roman" w:hAnsi="Times New Roman" w:cs="Times New Roman"/>
                <w:b/>
                <w:bCs/>
                <w:i/>
                <w:iCs/>
              </w:rPr>
              <w:t>&lt;0.001</w:t>
            </w:r>
          </w:p>
        </w:tc>
        <w:tc>
          <w:tcPr>
            <w:tcW w:w="1141" w:type="pct"/>
          </w:tcPr>
          <w:p w14:paraId="5DF8043E"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1.01 (0.99 - 1.0</w:t>
            </w:r>
            <w:r w:rsidR="006A3A62" w:rsidRPr="00115428">
              <w:rPr>
                <w:rFonts w:ascii="Times New Roman" w:hAnsi="Times New Roman" w:cs="Times New Roman"/>
              </w:rPr>
              <w:t>1</w:t>
            </w:r>
            <w:r w:rsidRPr="00115428">
              <w:rPr>
                <w:rFonts w:ascii="Times New Roman" w:hAnsi="Times New Roman" w:cs="Times New Roman"/>
              </w:rPr>
              <w:t>)</w:t>
            </w:r>
          </w:p>
        </w:tc>
        <w:tc>
          <w:tcPr>
            <w:tcW w:w="650" w:type="pct"/>
          </w:tcPr>
          <w:p w14:paraId="0EC794FF" w14:textId="77777777" w:rsidR="00E4276D" w:rsidRPr="00BF2A00" w:rsidRDefault="00E4276D" w:rsidP="00B219EC">
            <w:pPr>
              <w:rPr>
                <w:rFonts w:ascii="Times New Roman" w:hAnsi="Times New Roman" w:cs="Times New Roman"/>
                <w:i/>
                <w:iCs/>
              </w:rPr>
            </w:pPr>
            <w:r w:rsidRPr="00BF2A00">
              <w:rPr>
                <w:rFonts w:ascii="Times New Roman" w:hAnsi="Times New Roman" w:cs="Times New Roman"/>
                <w:i/>
                <w:iCs/>
              </w:rPr>
              <w:t>0.09</w:t>
            </w:r>
            <w:r w:rsidR="006A3A62" w:rsidRPr="00BF2A00">
              <w:rPr>
                <w:rFonts w:ascii="Times New Roman" w:hAnsi="Times New Roman" w:cs="Times New Roman"/>
                <w:i/>
                <w:iCs/>
              </w:rPr>
              <w:t>6</w:t>
            </w:r>
          </w:p>
        </w:tc>
      </w:tr>
      <w:tr w:rsidR="00E4276D" w:rsidRPr="00115428" w14:paraId="2A8E0A52" w14:textId="77777777" w:rsidTr="00B219EC">
        <w:tc>
          <w:tcPr>
            <w:tcW w:w="1498" w:type="pct"/>
          </w:tcPr>
          <w:p w14:paraId="6B7CB21C"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Obesity (%)</w:t>
            </w:r>
          </w:p>
        </w:tc>
        <w:tc>
          <w:tcPr>
            <w:tcW w:w="1141" w:type="pct"/>
          </w:tcPr>
          <w:p w14:paraId="29C9C0BA" w14:textId="77777777" w:rsidR="00E4276D" w:rsidRPr="00115428" w:rsidRDefault="00E4276D" w:rsidP="00B219EC">
            <w:pPr>
              <w:rPr>
                <w:rFonts w:ascii="Times New Roman" w:hAnsi="Times New Roman" w:cs="Times New Roman"/>
              </w:rPr>
            </w:pPr>
          </w:p>
        </w:tc>
        <w:tc>
          <w:tcPr>
            <w:tcW w:w="569" w:type="pct"/>
          </w:tcPr>
          <w:p w14:paraId="3BF3706B" w14:textId="77777777" w:rsidR="00E4276D" w:rsidRPr="00115428" w:rsidRDefault="00E4276D" w:rsidP="00B219EC">
            <w:pPr>
              <w:rPr>
                <w:rFonts w:ascii="Times New Roman" w:hAnsi="Times New Roman" w:cs="Times New Roman"/>
                <w:i/>
                <w:iCs/>
              </w:rPr>
            </w:pPr>
          </w:p>
        </w:tc>
        <w:tc>
          <w:tcPr>
            <w:tcW w:w="1141" w:type="pct"/>
          </w:tcPr>
          <w:p w14:paraId="052C9257" w14:textId="77777777" w:rsidR="00E4276D" w:rsidRPr="00115428" w:rsidRDefault="00E4276D" w:rsidP="00B219EC">
            <w:pPr>
              <w:rPr>
                <w:rFonts w:ascii="Times New Roman" w:hAnsi="Times New Roman" w:cs="Times New Roman"/>
                <w:b/>
                <w:bCs/>
              </w:rPr>
            </w:pPr>
            <w:r w:rsidRPr="00115428">
              <w:rPr>
                <w:rFonts w:ascii="Times New Roman" w:hAnsi="Times New Roman" w:cs="Times New Roman"/>
                <w:b/>
                <w:bCs/>
              </w:rPr>
              <w:t>1.03 (1.01 - 1.06)</w:t>
            </w:r>
          </w:p>
        </w:tc>
        <w:tc>
          <w:tcPr>
            <w:tcW w:w="650" w:type="pct"/>
          </w:tcPr>
          <w:p w14:paraId="19F6C270" w14:textId="77777777" w:rsidR="00E4276D" w:rsidRPr="00BF2A00" w:rsidRDefault="00E4276D" w:rsidP="00B219EC">
            <w:pPr>
              <w:rPr>
                <w:rFonts w:ascii="Times New Roman" w:hAnsi="Times New Roman" w:cs="Times New Roman"/>
                <w:b/>
                <w:bCs/>
                <w:i/>
                <w:iCs/>
              </w:rPr>
            </w:pPr>
            <w:r w:rsidRPr="00BF2A00">
              <w:rPr>
                <w:rFonts w:ascii="Times New Roman" w:hAnsi="Times New Roman" w:cs="Times New Roman"/>
                <w:b/>
                <w:bCs/>
                <w:i/>
                <w:iCs/>
              </w:rPr>
              <w:t>0.003</w:t>
            </w:r>
          </w:p>
        </w:tc>
      </w:tr>
      <w:tr w:rsidR="00E4276D" w:rsidRPr="00115428" w14:paraId="5C521BE5" w14:textId="77777777" w:rsidTr="00B219EC">
        <w:tc>
          <w:tcPr>
            <w:tcW w:w="1498" w:type="pct"/>
          </w:tcPr>
          <w:p w14:paraId="262EB825"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Average annual temperature</w:t>
            </w:r>
          </w:p>
        </w:tc>
        <w:tc>
          <w:tcPr>
            <w:tcW w:w="1141" w:type="pct"/>
          </w:tcPr>
          <w:p w14:paraId="695B1A70"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1.</w:t>
            </w:r>
            <w:r w:rsidR="00AB09DC" w:rsidRPr="00115428">
              <w:rPr>
                <w:rFonts w:ascii="Times New Roman" w:hAnsi="Times New Roman" w:cs="Times New Roman"/>
              </w:rPr>
              <w:t>19</w:t>
            </w:r>
            <w:r w:rsidRPr="00115428">
              <w:rPr>
                <w:rFonts w:ascii="Times New Roman" w:hAnsi="Times New Roman" w:cs="Times New Roman"/>
              </w:rPr>
              <w:t xml:space="preserve"> (1.</w:t>
            </w:r>
            <w:r w:rsidR="004C4462" w:rsidRPr="00115428">
              <w:rPr>
                <w:rFonts w:ascii="Times New Roman" w:hAnsi="Times New Roman" w:cs="Times New Roman"/>
              </w:rPr>
              <w:t>19</w:t>
            </w:r>
            <w:r w:rsidRPr="00115428">
              <w:rPr>
                <w:rFonts w:ascii="Times New Roman" w:hAnsi="Times New Roman" w:cs="Times New Roman"/>
              </w:rPr>
              <w:t xml:space="preserve"> - 1.2</w:t>
            </w:r>
            <w:r w:rsidR="004C4462" w:rsidRPr="00115428">
              <w:rPr>
                <w:rFonts w:ascii="Times New Roman" w:hAnsi="Times New Roman" w:cs="Times New Roman"/>
              </w:rPr>
              <w:t>0</w:t>
            </w:r>
            <w:r w:rsidRPr="00115428">
              <w:rPr>
                <w:rFonts w:ascii="Times New Roman" w:hAnsi="Times New Roman" w:cs="Times New Roman"/>
              </w:rPr>
              <w:t>)</w:t>
            </w:r>
          </w:p>
        </w:tc>
        <w:tc>
          <w:tcPr>
            <w:tcW w:w="569" w:type="pct"/>
          </w:tcPr>
          <w:p w14:paraId="671220F6" w14:textId="77777777" w:rsidR="00E4276D" w:rsidRPr="00115428" w:rsidRDefault="00E4276D" w:rsidP="00B219EC">
            <w:pPr>
              <w:rPr>
                <w:rFonts w:ascii="Times New Roman" w:hAnsi="Times New Roman" w:cs="Times New Roman"/>
                <w:i/>
                <w:iCs/>
              </w:rPr>
            </w:pPr>
            <w:r w:rsidRPr="00115428">
              <w:rPr>
                <w:rFonts w:ascii="Times New Roman" w:hAnsi="Times New Roman" w:cs="Times New Roman"/>
                <w:b/>
                <w:bCs/>
                <w:i/>
                <w:iCs/>
              </w:rPr>
              <w:t>&lt;0.001</w:t>
            </w:r>
          </w:p>
        </w:tc>
        <w:tc>
          <w:tcPr>
            <w:tcW w:w="1141" w:type="pct"/>
          </w:tcPr>
          <w:p w14:paraId="3D877B3F" w14:textId="77777777" w:rsidR="00E4276D" w:rsidRPr="00115428" w:rsidRDefault="00E4276D" w:rsidP="00B219EC">
            <w:pPr>
              <w:rPr>
                <w:rFonts w:ascii="Times New Roman" w:hAnsi="Times New Roman" w:cs="Times New Roman"/>
              </w:rPr>
            </w:pPr>
          </w:p>
        </w:tc>
        <w:tc>
          <w:tcPr>
            <w:tcW w:w="650" w:type="pct"/>
          </w:tcPr>
          <w:p w14:paraId="118FFFB9" w14:textId="77777777" w:rsidR="00E4276D" w:rsidRPr="00BF2A00" w:rsidRDefault="00E4276D" w:rsidP="00B219EC">
            <w:pPr>
              <w:rPr>
                <w:rFonts w:ascii="Times New Roman" w:hAnsi="Times New Roman" w:cs="Times New Roman"/>
                <w:b/>
                <w:bCs/>
                <w:i/>
                <w:iCs/>
              </w:rPr>
            </w:pPr>
          </w:p>
        </w:tc>
      </w:tr>
      <w:tr w:rsidR="00E4276D" w:rsidRPr="00115428" w14:paraId="54BBD954" w14:textId="77777777" w:rsidTr="00B219EC">
        <w:trPr>
          <w:trHeight w:val="77"/>
        </w:trPr>
        <w:tc>
          <w:tcPr>
            <w:tcW w:w="1498" w:type="pct"/>
          </w:tcPr>
          <w:p w14:paraId="5505092A"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Total Rainfall</w:t>
            </w:r>
          </w:p>
        </w:tc>
        <w:tc>
          <w:tcPr>
            <w:tcW w:w="1141" w:type="pct"/>
          </w:tcPr>
          <w:p w14:paraId="3D3D7C74"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1.01 (1.01 - 1.02)</w:t>
            </w:r>
          </w:p>
        </w:tc>
        <w:tc>
          <w:tcPr>
            <w:tcW w:w="569" w:type="pct"/>
          </w:tcPr>
          <w:p w14:paraId="7ADC5311" w14:textId="77777777" w:rsidR="00E4276D" w:rsidRPr="00115428" w:rsidRDefault="00E4276D" w:rsidP="00B219EC">
            <w:pPr>
              <w:rPr>
                <w:rFonts w:ascii="Times New Roman" w:hAnsi="Times New Roman" w:cs="Times New Roman"/>
                <w:i/>
                <w:iCs/>
              </w:rPr>
            </w:pPr>
            <w:r w:rsidRPr="00115428">
              <w:rPr>
                <w:rFonts w:ascii="Times New Roman" w:hAnsi="Times New Roman" w:cs="Times New Roman"/>
                <w:b/>
                <w:bCs/>
                <w:i/>
                <w:iCs/>
              </w:rPr>
              <w:t>&lt;0.001</w:t>
            </w:r>
          </w:p>
        </w:tc>
        <w:tc>
          <w:tcPr>
            <w:tcW w:w="1141" w:type="pct"/>
          </w:tcPr>
          <w:p w14:paraId="716BA6B6" w14:textId="77777777" w:rsidR="00E4276D" w:rsidRPr="00115428" w:rsidRDefault="00E4276D" w:rsidP="00B219EC">
            <w:pPr>
              <w:rPr>
                <w:rFonts w:ascii="Times New Roman" w:hAnsi="Times New Roman" w:cs="Times New Roman"/>
              </w:rPr>
            </w:pPr>
          </w:p>
        </w:tc>
        <w:tc>
          <w:tcPr>
            <w:tcW w:w="650" w:type="pct"/>
          </w:tcPr>
          <w:p w14:paraId="49E797EA" w14:textId="77777777" w:rsidR="00E4276D" w:rsidRPr="00BF2A00" w:rsidRDefault="00E4276D" w:rsidP="00B219EC">
            <w:pPr>
              <w:rPr>
                <w:rFonts w:ascii="Times New Roman" w:hAnsi="Times New Roman" w:cs="Times New Roman"/>
                <w:i/>
                <w:iCs/>
              </w:rPr>
            </w:pPr>
          </w:p>
        </w:tc>
      </w:tr>
      <w:tr w:rsidR="00E4276D" w:rsidRPr="00115428" w14:paraId="39B9D299" w14:textId="77777777" w:rsidTr="00B219EC">
        <w:trPr>
          <w:trHeight w:val="77"/>
        </w:trPr>
        <w:tc>
          <w:tcPr>
            <w:tcW w:w="1498" w:type="pct"/>
          </w:tcPr>
          <w:p w14:paraId="458D45E1" w14:textId="77777777" w:rsidR="00E4276D" w:rsidRPr="00115428" w:rsidRDefault="00E4276D" w:rsidP="00B219EC">
            <w:pPr>
              <w:rPr>
                <w:rFonts w:ascii="Times New Roman" w:hAnsi="Times New Roman" w:cs="Times New Roman"/>
              </w:rPr>
            </w:pPr>
            <w:r w:rsidRPr="00115428">
              <w:rPr>
                <w:rFonts w:ascii="Times New Roman" w:hAnsi="Times New Roman" w:cs="Times New Roman"/>
              </w:rPr>
              <w:t>Hemisphere (Southern)</w:t>
            </w:r>
          </w:p>
        </w:tc>
        <w:tc>
          <w:tcPr>
            <w:tcW w:w="1141" w:type="pct"/>
          </w:tcPr>
          <w:p w14:paraId="57BEA4D3" w14:textId="77777777" w:rsidR="00E4276D" w:rsidRPr="00115428" w:rsidRDefault="00AB09DC" w:rsidP="00B219EC">
            <w:pPr>
              <w:rPr>
                <w:rFonts w:ascii="Times New Roman" w:hAnsi="Times New Roman" w:cs="Times New Roman"/>
              </w:rPr>
            </w:pPr>
            <w:r w:rsidRPr="00115428">
              <w:rPr>
                <w:rFonts w:ascii="Times New Roman" w:hAnsi="Times New Roman" w:cs="Times New Roman"/>
              </w:rPr>
              <w:t>2.51</w:t>
            </w:r>
            <w:r w:rsidR="00E4276D" w:rsidRPr="00115428">
              <w:rPr>
                <w:rFonts w:ascii="Times New Roman" w:hAnsi="Times New Roman" w:cs="Times New Roman"/>
              </w:rPr>
              <w:t xml:space="preserve"> (</w:t>
            </w:r>
            <w:r w:rsidR="004C4462" w:rsidRPr="00115428">
              <w:rPr>
                <w:rFonts w:ascii="Times New Roman" w:hAnsi="Times New Roman" w:cs="Times New Roman"/>
              </w:rPr>
              <w:t>2.49</w:t>
            </w:r>
            <w:r w:rsidR="00E4276D" w:rsidRPr="00115428">
              <w:rPr>
                <w:rFonts w:ascii="Times New Roman" w:hAnsi="Times New Roman" w:cs="Times New Roman"/>
              </w:rPr>
              <w:t xml:space="preserve"> </w:t>
            </w:r>
            <w:r w:rsidR="004C4462" w:rsidRPr="00115428">
              <w:rPr>
                <w:rFonts w:ascii="Times New Roman" w:hAnsi="Times New Roman" w:cs="Times New Roman"/>
              </w:rPr>
              <w:t>–</w:t>
            </w:r>
            <w:r w:rsidR="00E4276D" w:rsidRPr="00115428">
              <w:rPr>
                <w:rFonts w:ascii="Times New Roman" w:hAnsi="Times New Roman" w:cs="Times New Roman"/>
              </w:rPr>
              <w:t xml:space="preserve"> </w:t>
            </w:r>
            <w:r w:rsidR="004C4462" w:rsidRPr="00115428">
              <w:rPr>
                <w:rFonts w:ascii="Times New Roman" w:hAnsi="Times New Roman" w:cs="Times New Roman"/>
              </w:rPr>
              <w:t>2.52</w:t>
            </w:r>
            <w:r w:rsidR="00E4276D" w:rsidRPr="00115428">
              <w:rPr>
                <w:rFonts w:ascii="Times New Roman" w:hAnsi="Times New Roman" w:cs="Times New Roman"/>
              </w:rPr>
              <w:t>)</w:t>
            </w:r>
          </w:p>
        </w:tc>
        <w:tc>
          <w:tcPr>
            <w:tcW w:w="569" w:type="pct"/>
          </w:tcPr>
          <w:p w14:paraId="47C6158F" w14:textId="77777777" w:rsidR="00E4276D" w:rsidRPr="00115428" w:rsidRDefault="00E4276D" w:rsidP="00B219EC">
            <w:pPr>
              <w:rPr>
                <w:rFonts w:ascii="Times New Roman" w:hAnsi="Times New Roman" w:cs="Times New Roman"/>
                <w:b/>
                <w:bCs/>
                <w:i/>
                <w:iCs/>
              </w:rPr>
            </w:pPr>
            <w:r w:rsidRPr="00115428">
              <w:rPr>
                <w:rFonts w:ascii="Times New Roman" w:hAnsi="Times New Roman" w:cs="Times New Roman"/>
                <w:b/>
                <w:bCs/>
                <w:i/>
                <w:iCs/>
              </w:rPr>
              <w:t>&lt;0.001</w:t>
            </w:r>
          </w:p>
        </w:tc>
        <w:tc>
          <w:tcPr>
            <w:tcW w:w="1141" w:type="pct"/>
          </w:tcPr>
          <w:p w14:paraId="1535DFCD" w14:textId="77777777" w:rsidR="00E4276D" w:rsidRPr="00115428" w:rsidRDefault="00BE6D6F" w:rsidP="00B219EC">
            <w:pPr>
              <w:rPr>
                <w:rFonts w:ascii="Times New Roman" w:hAnsi="Times New Roman" w:cs="Times New Roman"/>
              </w:rPr>
            </w:pPr>
            <w:r w:rsidRPr="00115428">
              <w:rPr>
                <w:rFonts w:ascii="Times New Roman" w:hAnsi="Times New Roman" w:cs="Times New Roman"/>
              </w:rPr>
              <w:t>4.00</w:t>
            </w:r>
            <w:r w:rsidR="00E4276D" w:rsidRPr="00115428">
              <w:rPr>
                <w:rFonts w:ascii="Times New Roman" w:hAnsi="Times New Roman" w:cs="Times New Roman"/>
              </w:rPr>
              <w:t xml:space="preserve"> (2.9</w:t>
            </w:r>
            <w:r w:rsidRPr="00115428">
              <w:rPr>
                <w:rFonts w:ascii="Times New Roman" w:hAnsi="Times New Roman" w:cs="Times New Roman"/>
              </w:rPr>
              <w:t>2</w:t>
            </w:r>
            <w:r w:rsidR="00E4276D" w:rsidRPr="00115428">
              <w:rPr>
                <w:rFonts w:ascii="Times New Roman" w:hAnsi="Times New Roman" w:cs="Times New Roman"/>
              </w:rPr>
              <w:t xml:space="preserve"> – 5.4</w:t>
            </w:r>
            <w:r w:rsidRPr="00115428">
              <w:rPr>
                <w:rFonts w:ascii="Times New Roman" w:hAnsi="Times New Roman" w:cs="Times New Roman"/>
              </w:rPr>
              <w:t>6</w:t>
            </w:r>
            <w:r w:rsidR="00E4276D" w:rsidRPr="00115428">
              <w:rPr>
                <w:rFonts w:ascii="Times New Roman" w:hAnsi="Times New Roman" w:cs="Times New Roman"/>
              </w:rPr>
              <w:t>)</w:t>
            </w:r>
          </w:p>
        </w:tc>
        <w:tc>
          <w:tcPr>
            <w:tcW w:w="650" w:type="pct"/>
          </w:tcPr>
          <w:p w14:paraId="4ED76E93" w14:textId="77777777" w:rsidR="00E4276D" w:rsidRPr="00BF2A00" w:rsidRDefault="00E4276D" w:rsidP="00B219EC">
            <w:pPr>
              <w:rPr>
                <w:rFonts w:ascii="Times New Roman" w:hAnsi="Times New Roman" w:cs="Times New Roman"/>
                <w:i/>
                <w:iCs/>
              </w:rPr>
            </w:pPr>
            <w:r w:rsidRPr="00BF2A00">
              <w:rPr>
                <w:rFonts w:ascii="Times New Roman" w:hAnsi="Times New Roman" w:cs="Times New Roman"/>
                <w:b/>
                <w:bCs/>
                <w:i/>
                <w:iCs/>
              </w:rPr>
              <w:t>&lt;0.001</w:t>
            </w:r>
          </w:p>
        </w:tc>
      </w:tr>
    </w:tbl>
    <w:p w14:paraId="28D0FF37" w14:textId="77777777" w:rsidR="00E4276D" w:rsidRPr="00115428" w:rsidRDefault="00E4276D" w:rsidP="00E4276D">
      <w:pPr>
        <w:tabs>
          <w:tab w:val="left" w:pos="6597"/>
        </w:tabs>
        <w:rPr>
          <w:rFonts w:ascii="Times New Roman" w:hAnsi="Times New Roman" w:cs="Times New Roman"/>
        </w:rPr>
      </w:pPr>
    </w:p>
    <w:p w14:paraId="74DBAD54" w14:textId="14D133F6" w:rsidR="009A0CED" w:rsidRPr="00115428" w:rsidRDefault="0004389B" w:rsidP="001C6C4C">
      <w:pPr>
        <w:tabs>
          <w:tab w:val="left" w:pos="6597"/>
        </w:tabs>
        <w:rPr>
          <w:rFonts w:ascii="Times New Roman" w:hAnsi="Times New Roman" w:cs="Times New Roman"/>
        </w:rPr>
      </w:pPr>
      <w:r w:rsidRPr="00115428">
        <w:rPr>
          <w:rFonts w:ascii="Times New Roman" w:hAnsi="Times New Roman" w:cs="Times New Roman"/>
        </w:rPr>
        <w:t xml:space="preserve">CI: confidence interval; </w:t>
      </w:r>
      <w:r w:rsidR="0066326C">
        <w:rPr>
          <w:rFonts w:ascii="Times New Roman" w:hAnsi="Times New Roman" w:cs="Times New Roman"/>
        </w:rPr>
        <w:t>IR</w:t>
      </w:r>
      <w:r w:rsidRPr="00115428">
        <w:rPr>
          <w:rFonts w:ascii="Times New Roman" w:hAnsi="Times New Roman" w:cs="Times New Roman"/>
        </w:rPr>
        <w:t>R:</w:t>
      </w:r>
      <w:r w:rsidR="0066326C">
        <w:rPr>
          <w:rFonts w:ascii="Times New Roman" w:hAnsi="Times New Roman" w:cs="Times New Roman"/>
        </w:rPr>
        <w:t xml:space="preserve"> </w:t>
      </w:r>
      <w:r w:rsidR="0066326C" w:rsidRPr="0066326C">
        <w:rPr>
          <w:rFonts w:ascii="Times New Roman" w:hAnsi="Times New Roman" w:cs="Times New Roman"/>
        </w:rPr>
        <w:t>incidence risk ratio</w:t>
      </w:r>
      <w:r w:rsidR="0066326C">
        <w:rPr>
          <w:rFonts w:ascii="Times New Roman" w:hAnsi="Times New Roman" w:cs="Times New Roman"/>
        </w:rPr>
        <w:t xml:space="preserve">; </w:t>
      </w:r>
      <w:r w:rsidR="0066326C" w:rsidRPr="00115428">
        <w:rPr>
          <w:rFonts w:ascii="Times New Roman" w:hAnsi="Times New Roman" w:cs="Times New Roman"/>
        </w:rPr>
        <w:t>Cases/M</w:t>
      </w:r>
      <w:r w:rsidR="0066326C">
        <w:rPr>
          <w:rFonts w:ascii="Times New Roman" w:hAnsi="Times New Roman" w:cs="Times New Roman"/>
        </w:rPr>
        <w:t xml:space="preserve">: </w:t>
      </w:r>
      <w:r w:rsidR="0066326C" w:rsidRPr="0066326C">
        <w:rPr>
          <w:rFonts w:ascii="Times New Roman" w:hAnsi="Times New Roman" w:cs="Times New Roman"/>
        </w:rPr>
        <w:t>cases per million people</w:t>
      </w:r>
      <w:r w:rsidR="0066326C">
        <w:rPr>
          <w:rFonts w:ascii="Times New Roman" w:hAnsi="Times New Roman" w:cs="Times New Roman"/>
        </w:rPr>
        <w:t>; Deaths/M: deaths</w:t>
      </w:r>
      <w:r w:rsidR="0066326C" w:rsidRPr="0066326C">
        <w:rPr>
          <w:rFonts w:ascii="Times New Roman" w:hAnsi="Times New Roman" w:cs="Times New Roman"/>
        </w:rPr>
        <w:t xml:space="preserve"> per million people</w:t>
      </w:r>
      <w:r w:rsidR="001C6C4C" w:rsidRPr="00115428">
        <w:rPr>
          <w:rFonts w:ascii="Times New Roman" w:hAnsi="Times New Roman" w:cs="Times New Roman"/>
        </w:rPr>
        <w:t>.</w:t>
      </w:r>
    </w:p>
    <w:p w14:paraId="2A95733E" w14:textId="77777777" w:rsidR="00E4276D" w:rsidRPr="00115428" w:rsidRDefault="00E4276D" w:rsidP="00C23F4F">
      <w:pPr>
        <w:rPr>
          <w:rFonts w:ascii="Times New Roman" w:hAnsi="Times New Roman" w:cs="Times New Roman"/>
        </w:rPr>
      </w:pPr>
    </w:p>
    <w:p w14:paraId="4272D196" w14:textId="77777777" w:rsidR="00C94B06" w:rsidRPr="00115428" w:rsidRDefault="00C94B06">
      <w:pPr>
        <w:rPr>
          <w:rFonts w:ascii="Times New Roman" w:hAnsi="Times New Roman" w:cs="Times New Roman"/>
          <w:b/>
          <w:bCs/>
        </w:rPr>
      </w:pPr>
      <w:r w:rsidRPr="00115428">
        <w:rPr>
          <w:rFonts w:ascii="Times New Roman" w:hAnsi="Times New Roman" w:cs="Times New Roman"/>
          <w:b/>
          <w:bCs/>
        </w:rPr>
        <w:br w:type="page"/>
      </w:r>
    </w:p>
    <w:p w14:paraId="49DF4CF2" w14:textId="6C0978A0" w:rsidR="004D1A7E" w:rsidRPr="00115428" w:rsidRDefault="00D13539" w:rsidP="00C23F4F">
      <w:pPr>
        <w:rPr>
          <w:rFonts w:ascii="Times New Roman" w:hAnsi="Times New Roman" w:cs="Times New Roman"/>
          <w:b/>
          <w:bCs/>
        </w:rPr>
      </w:pPr>
      <w:r w:rsidRPr="00115428">
        <w:rPr>
          <w:rFonts w:ascii="Times New Roman" w:hAnsi="Times New Roman" w:cs="Times New Roman"/>
          <w:b/>
          <w:bCs/>
        </w:rPr>
        <w:lastRenderedPageBreak/>
        <w:t>Figure</w:t>
      </w:r>
      <w:r w:rsidR="004D059E">
        <w:rPr>
          <w:rFonts w:ascii="Times New Roman" w:hAnsi="Times New Roman" w:cs="Times New Roman"/>
          <w:b/>
          <w:bCs/>
        </w:rPr>
        <w:t>s</w:t>
      </w:r>
    </w:p>
    <w:p w14:paraId="1697B782" w14:textId="77777777" w:rsidR="00D13539" w:rsidRPr="00115428" w:rsidRDefault="00D13539" w:rsidP="00D13539">
      <w:pPr>
        <w:rPr>
          <w:rFonts w:ascii="Times New Roman" w:hAnsi="Times New Roman" w:cs="Times New Roman"/>
          <w:b/>
          <w:bCs/>
        </w:rPr>
      </w:pPr>
      <w:r w:rsidRPr="00115428">
        <w:rPr>
          <w:rFonts w:ascii="Times New Roman" w:hAnsi="Times New Roman" w:cs="Times New Roman"/>
          <w:b/>
          <w:bCs/>
        </w:rPr>
        <w:t>Figure 1. Global monthly dengue cases by year (2014-2024). Data collected from the WHO’s global dengue surveillance system (</w:t>
      </w:r>
      <w:hyperlink r:id="rId10"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5567B6AA" w14:textId="77777777" w:rsidR="00D13539" w:rsidRPr="00115428" w:rsidRDefault="00713C6F" w:rsidP="00C23F4F">
      <w:pPr>
        <w:rPr>
          <w:rFonts w:ascii="Times New Roman" w:hAnsi="Times New Roman" w:cs="Times New Roman"/>
        </w:rPr>
      </w:pPr>
      <w:r w:rsidRPr="00115428">
        <w:rPr>
          <w:rFonts w:ascii="Times New Roman" w:hAnsi="Times New Roman" w:cs="Times New Roman"/>
          <w:noProof/>
        </w:rPr>
        <w:drawing>
          <wp:inline distT="0" distB="0" distL="0" distR="0" wp14:anchorId="3D71BF19" wp14:editId="42657AF3">
            <wp:extent cx="5865628" cy="3519377"/>
            <wp:effectExtent l="0" t="0" r="1905" b="5080"/>
            <wp:docPr id="2137014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6350" cy="3519810"/>
                    </a:xfrm>
                    <a:prstGeom prst="rect">
                      <a:avLst/>
                    </a:prstGeom>
                    <a:noFill/>
                    <a:ln>
                      <a:noFill/>
                    </a:ln>
                  </pic:spPr>
                </pic:pic>
              </a:graphicData>
            </a:graphic>
          </wp:inline>
        </w:drawing>
      </w:r>
    </w:p>
    <w:p w14:paraId="2E946081" w14:textId="77777777" w:rsidR="00DB2858" w:rsidRDefault="00DB2858">
      <w:pPr>
        <w:rPr>
          <w:rFonts w:ascii="Times New Roman" w:hAnsi="Times New Roman" w:cs="Times New Roman"/>
          <w:b/>
          <w:bCs/>
        </w:rPr>
      </w:pPr>
      <w:r>
        <w:rPr>
          <w:rFonts w:ascii="Times New Roman" w:hAnsi="Times New Roman" w:cs="Times New Roman"/>
          <w:b/>
          <w:bCs/>
        </w:rPr>
        <w:br w:type="page"/>
      </w:r>
    </w:p>
    <w:p w14:paraId="13643E4A" w14:textId="563446FE" w:rsidR="00B02130" w:rsidRPr="00115428" w:rsidRDefault="00B02130" w:rsidP="00DB2858">
      <w:pPr>
        <w:rPr>
          <w:rFonts w:ascii="Times New Roman" w:hAnsi="Times New Roman" w:cs="Times New Roman"/>
          <w:b/>
          <w:bCs/>
        </w:rPr>
      </w:pPr>
      <w:r w:rsidRPr="00115428">
        <w:rPr>
          <w:rFonts w:ascii="Times New Roman" w:hAnsi="Times New Roman" w:cs="Times New Roman"/>
          <w:b/>
          <w:bCs/>
        </w:rPr>
        <w:lastRenderedPageBreak/>
        <w:t xml:space="preserve">Figure </w:t>
      </w:r>
      <w:r w:rsidR="002443A2" w:rsidRPr="00115428">
        <w:rPr>
          <w:rFonts w:ascii="Times New Roman" w:hAnsi="Times New Roman" w:cs="Times New Roman"/>
          <w:b/>
          <w:bCs/>
        </w:rPr>
        <w:t>2</w:t>
      </w:r>
      <w:r w:rsidRPr="00115428">
        <w:rPr>
          <w:rFonts w:ascii="Times New Roman" w:hAnsi="Times New Roman" w:cs="Times New Roman"/>
          <w:b/>
          <w:bCs/>
        </w:rPr>
        <w:t>: Global map of dengue cases and deaths in 2024 by country: (Per million population) Data were collected from the WHO’s global dengue surveillance system (</w:t>
      </w:r>
      <w:hyperlink r:id="rId12"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07B65F33" w14:textId="77777777" w:rsidR="00B02130" w:rsidRPr="00115428" w:rsidRDefault="00B02130" w:rsidP="00593FE0">
      <w:pPr>
        <w:rPr>
          <w:rFonts w:ascii="Times New Roman" w:hAnsi="Times New Roman" w:cs="Times New Roman"/>
          <w:b/>
          <w:bCs/>
        </w:rPr>
      </w:pPr>
    </w:p>
    <w:p w14:paraId="7A6ED17C" w14:textId="77777777" w:rsidR="009A0CED" w:rsidRPr="00115428" w:rsidRDefault="0089552E" w:rsidP="00C23F4F">
      <w:pPr>
        <w:rPr>
          <w:rFonts w:ascii="Times New Roman" w:hAnsi="Times New Roman" w:cs="Times New Roman"/>
        </w:rPr>
      </w:pPr>
      <w:r w:rsidRPr="00115428">
        <w:rPr>
          <w:rFonts w:ascii="Times New Roman" w:hAnsi="Times New Roman" w:cs="Times New Roman"/>
          <w:noProof/>
        </w:rPr>
        <w:drawing>
          <wp:inline distT="0" distB="0" distL="0" distR="0" wp14:anchorId="1DE317E3" wp14:editId="2C1818B6">
            <wp:extent cx="5943600" cy="4457700"/>
            <wp:effectExtent l="0" t="0" r="0" b="0"/>
            <wp:docPr id="10360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8677777" w14:textId="77777777" w:rsidR="00143754" w:rsidRPr="00115428" w:rsidRDefault="00143754" w:rsidP="00C23F4F">
      <w:pPr>
        <w:rPr>
          <w:rFonts w:ascii="Times New Roman" w:hAnsi="Times New Roman" w:cs="Times New Roman"/>
        </w:rPr>
      </w:pPr>
    </w:p>
    <w:p w14:paraId="045EB5A0" w14:textId="7AEB50A8" w:rsidR="00143754" w:rsidRPr="00115428" w:rsidRDefault="00143754">
      <w:pPr>
        <w:rPr>
          <w:rFonts w:ascii="Times New Roman" w:hAnsi="Times New Roman" w:cs="Times New Roman"/>
          <w:b/>
          <w:bCs/>
        </w:rPr>
      </w:pPr>
    </w:p>
    <w:sectPr w:rsidR="00143754" w:rsidRPr="0011542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A6EAD" w14:textId="77777777" w:rsidR="0044458C" w:rsidRDefault="0044458C" w:rsidP="005E78AE">
      <w:pPr>
        <w:spacing w:after="0" w:line="240" w:lineRule="auto"/>
      </w:pPr>
      <w:r>
        <w:separator/>
      </w:r>
    </w:p>
  </w:endnote>
  <w:endnote w:type="continuationSeparator" w:id="0">
    <w:p w14:paraId="0ECC6174" w14:textId="77777777" w:rsidR="0044458C" w:rsidRDefault="0044458C"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877312"/>
      <w:docPartObj>
        <w:docPartGallery w:val="Page Numbers (Bottom of Page)"/>
        <w:docPartUnique/>
      </w:docPartObj>
    </w:sdtPr>
    <w:sdtEndPr>
      <w:rPr>
        <w:noProof/>
      </w:rPr>
    </w:sdtEndPr>
    <w:sdtContent>
      <w:p w14:paraId="39966D0C" w14:textId="77777777" w:rsidR="005E78AE" w:rsidRDefault="005E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23CCD" w14:textId="77777777" w:rsidR="005E78AE" w:rsidRDefault="005E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B5DCE" w14:textId="77777777" w:rsidR="0044458C" w:rsidRDefault="0044458C" w:rsidP="005E78AE">
      <w:pPr>
        <w:spacing w:after="0" w:line="240" w:lineRule="auto"/>
      </w:pPr>
      <w:r>
        <w:separator/>
      </w:r>
    </w:p>
  </w:footnote>
  <w:footnote w:type="continuationSeparator" w:id="0">
    <w:p w14:paraId="36F2C3ED" w14:textId="77777777" w:rsidR="0044458C" w:rsidRDefault="0044458C"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590B"/>
    <w:rsid w:val="000A71A7"/>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22D3"/>
    <w:rsid w:val="00162383"/>
    <w:rsid w:val="00162FEF"/>
    <w:rsid w:val="0016748F"/>
    <w:rsid w:val="00167982"/>
    <w:rsid w:val="00170FD4"/>
    <w:rsid w:val="001717C0"/>
    <w:rsid w:val="001754F9"/>
    <w:rsid w:val="00175D17"/>
    <w:rsid w:val="00185AB4"/>
    <w:rsid w:val="00186B8D"/>
    <w:rsid w:val="0018701B"/>
    <w:rsid w:val="0019698D"/>
    <w:rsid w:val="001A0A02"/>
    <w:rsid w:val="001A4273"/>
    <w:rsid w:val="001A50BD"/>
    <w:rsid w:val="001B0560"/>
    <w:rsid w:val="001B1CA1"/>
    <w:rsid w:val="001B2A70"/>
    <w:rsid w:val="001C008F"/>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5529"/>
    <w:rsid w:val="00216793"/>
    <w:rsid w:val="00216828"/>
    <w:rsid w:val="00217305"/>
    <w:rsid w:val="0022041E"/>
    <w:rsid w:val="00221A45"/>
    <w:rsid w:val="0022343A"/>
    <w:rsid w:val="002234B9"/>
    <w:rsid w:val="00225023"/>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4AA7"/>
    <w:rsid w:val="00312084"/>
    <w:rsid w:val="00312FF1"/>
    <w:rsid w:val="00313B1E"/>
    <w:rsid w:val="0031510E"/>
    <w:rsid w:val="003168C5"/>
    <w:rsid w:val="003203D5"/>
    <w:rsid w:val="00323464"/>
    <w:rsid w:val="0032550D"/>
    <w:rsid w:val="0033024F"/>
    <w:rsid w:val="00335717"/>
    <w:rsid w:val="003409F7"/>
    <w:rsid w:val="00341F4C"/>
    <w:rsid w:val="0034254A"/>
    <w:rsid w:val="003428E6"/>
    <w:rsid w:val="003429B4"/>
    <w:rsid w:val="00344371"/>
    <w:rsid w:val="00345FD4"/>
    <w:rsid w:val="003463FC"/>
    <w:rsid w:val="003464F7"/>
    <w:rsid w:val="003472E6"/>
    <w:rsid w:val="00353B71"/>
    <w:rsid w:val="00353C88"/>
    <w:rsid w:val="00354DBE"/>
    <w:rsid w:val="00361E42"/>
    <w:rsid w:val="00364853"/>
    <w:rsid w:val="003659CF"/>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720B"/>
    <w:rsid w:val="003B0183"/>
    <w:rsid w:val="003B2828"/>
    <w:rsid w:val="003B312B"/>
    <w:rsid w:val="003B4A36"/>
    <w:rsid w:val="003B5CED"/>
    <w:rsid w:val="003B65EB"/>
    <w:rsid w:val="003C2502"/>
    <w:rsid w:val="003C2627"/>
    <w:rsid w:val="003C775A"/>
    <w:rsid w:val="003D2881"/>
    <w:rsid w:val="003D36D2"/>
    <w:rsid w:val="003E05C8"/>
    <w:rsid w:val="003E3931"/>
    <w:rsid w:val="003E53DC"/>
    <w:rsid w:val="003F04B0"/>
    <w:rsid w:val="003F0C58"/>
    <w:rsid w:val="003F1810"/>
    <w:rsid w:val="003F4FFB"/>
    <w:rsid w:val="003F5ED3"/>
    <w:rsid w:val="003F712D"/>
    <w:rsid w:val="0040171B"/>
    <w:rsid w:val="00407CE2"/>
    <w:rsid w:val="00410EFE"/>
    <w:rsid w:val="0041408A"/>
    <w:rsid w:val="00417B93"/>
    <w:rsid w:val="00421A47"/>
    <w:rsid w:val="00422330"/>
    <w:rsid w:val="0042470B"/>
    <w:rsid w:val="00424F7E"/>
    <w:rsid w:val="00427B34"/>
    <w:rsid w:val="004339D5"/>
    <w:rsid w:val="00437038"/>
    <w:rsid w:val="0043767C"/>
    <w:rsid w:val="00441D71"/>
    <w:rsid w:val="0044458C"/>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5FD"/>
    <w:rsid w:val="0049437D"/>
    <w:rsid w:val="004943AD"/>
    <w:rsid w:val="00495069"/>
    <w:rsid w:val="00495241"/>
    <w:rsid w:val="00496322"/>
    <w:rsid w:val="00497A59"/>
    <w:rsid w:val="00497B60"/>
    <w:rsid w:val="004A2B56"/>
    <w:rsid w:val="004B06A1"/>
    <w:rsid w:val="004B497F"/>
    <w:rsid w:val="004B7311"/>
    <w:rsid w:val="004B7619"/>
    <w:rsid w:val="004C00D1"/>
    <w:rsid w:val="004C32CD"/>
    <w:rsid w:val="004C4462"/>
    <w:rsid w:val="004C55A4"/>
    <w:rsid w:val="004C68BC"/>
    <w:rsid w:val="004D059E"/>
    <w:rsid w:val="004D1A7E"/>
    <w:rsid w:val="004D6246"/>
    <w:rsid w:val="004E0E4F"/>
    <w:rsid w:val="004E109A"/>
    <w:rsid w:val="004E3F37"/>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5234"/>
    <w:rsid w:val="0055010F"/>
    <w:rsid w:val="0055447B"/>
    <w:rsid w:val="00555854"/>
    <w:rsid w:val="00560771"/>
    <w:rsid w:val="0056225F"/>
    <w:rsid w:val="00562824"/>
    <w:rsid w:val="00562E36"/>
    <w:rsid w:val="005659C5"/>
    <w:rsid w:val="00565B9F"/>
    <w:rsid w:val="00567A77"/>
    <w:rsid w:val="005734F8"/>
    <w:rsid w:val="0057495E"/>
    <w:rsid w:val="00581519"/>
    <w:rsid w:val="00581D86"/>
    <w:rsid w:val="005848A3"/>
    <w:rsid w:val="00584F52"/>
    <w:rsid w:val="005862B8"/>
    <w:rsid w:val="00590DF9"/>
    <w:rsid w:val="00593FE0"/>
    <w:rsid w:val="00595239"/>
    <w:rsid w:val="005975A0"/>
    <w:rsid w:val="005A6C83"/>
    <w:rsid w:val="005A7F52"/>
    <w:rsid w:val="005B334A"/>
    <w:rsid w:val="005B3362"/>
    <w:rsid w:val="005B3F9A"/>
    <w:rsid w:val="005B4090"/>
    <w:rsid w:val="005C01BB"/>
    <w:rsid w:val="005C198C"/>
    <w:rsid w:val="005C2094"/>
    <w:rsid w:val="005C3B9C"/>
    <w:rsid w:val="005C49FD"/>
    <w:rsid w:val="005C5E8A"/>
    <w:rsid w:val="005C7CE5"/>
    <w:rsid w:val="005D0495"/>
    <w:rsid w:val="005D0EB2"/>
    <w:rsid w:val="005D1653"/>
    <w:rsid w:val="005D2944"/>
    <w:rsid w:val="005D325E"/>
    <w:rsid w:val="005D39CD"/>
    <w:rsid w:val="005D3FE8"/>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55E0"/>
    <w:rsid w:val="00613C85"/>
    <w:rsid w:val="00614733"/>
    <w:rsid w:val="00614EFA"/>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806BA"/>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C635F"/>
    <w:rsid w:val="006D1A25"/>
    <w:rsid w:val="006D62B8"/>
    <w:rsid w:val="006D7957"/>
    <w:rsid w:val="006E338C"/>
    <w:rsid w:val="006E77DC"/>
    <w:rsid w:val="006F1D29"/>
    <w:rsid w:val="006F3A25"/>
    <w:rsid w:val="00703156"/>
    <w:rsid w:val="00703AC5"/>
    <w:rsid w:val="00707EA8"/>
    <w:rsid w:val="00710A47"/>
    <w:rsid w:val="00710D5C"/>
    <w:rsid w:val="00711AAE"/>
    <w:rsid w:val="00713C6F"/>
    <w:rsid w:val="00715897"/>
    <w:rsid w:val="00715D49"/>
    <w:rsid w:val="00716551"/>
    <w:rsid w:val="00721BED"/>
    <w:rsid w:val="007226FD"/>
    <w:rsid w:val="007248FD"/>
    <w:rsid w:val="00731EEA"/>
    <w:rsid w:val="007358B5"/>
    <w:rsid w:val="007368D2"/>
    <w:rsid w:val="00736FEF"/>
    <w:rsid w:val="0074139C"/>
    <w:rsid w:val="00742D8B"/>
    <w:rsid w:val="007449F0"/>
    <w:rsid w:val="007461F0"/>
    <w:rsid w:val="0074670B"/>
    <w:rsid w:val="00751EA2"/>
    <w:rsid w:val="00755508"/>
    <w:rsid w:val="007572B5"/>
    <w:rsid w:val="007608C7"/>
    <w:rsid w:val="0076291D"/>
    <w:rsid w:val="00766616"/>
    <w:rsid w:val="00770E3E"/>
    <w:rsid w:val="00775A69"/>
    <w:rsid w:val="0078071B"/>
    <w:rsid w:val="00783D3B"/>
    <w:rsid w:val="00784B9D"/>
    <w:rsid w:val="00785E06"/>
    <w:rsid w:val="00787DF4"/>
    <w:rsid w:val="00793AFC"/>
    <w:rsid w:val="007956E7"/>
    <w:rsid w:val="00796CFC"/>
    <w:rsid w:val="007A1DB1"/>
    <w:rsid w:val="007A2539"/>
    <w:rsid w:val="007A30C5"/>
    <w:rsid w:val="007A4CBA"/>
    <w:rsid w:val="007A5353"/>
    <w:rsid w:val="007B2F0A"/>
    <w:rsid w:val="007B3E14"/>
    <w:rsid w:val="007C1863"/>
    <w:rsid w:val="007C23F0"/>
    <w:rsid w:val="007C2410"/>
    <w:rsid w:val="007C35D6"/>
    <w:rsid w:val="007C399B"/>
    <w:rsid w:val="007C4016"/>
    <w:rsid w:val="007C4489"/>
    <w:rsid w:val="007C4A55"/>
    <w:rsid w:val="007C5147"/>
    <w:rsid w:val="007C51FB"/>
    <w:rsid w:val="007C70DE"/>
    <w:rsid w:val="007D0872"/>
    <w:rsid w:val="007D3A23"/>
    <w:rsid w:val="007D67D5"/>
    <w:rsid w:val="007D6D23"/>
    <w:rsid w:val="007D7288"/>
    <w:rsid w:val="007E0E5E"/>
    <w:rsid w:val="007E0FFE"/>
    <w:rsid w:val="007E3D1C"/>
    <w:rsid w:val="007F0736"/>
    <w:rsid w:val="007F325C"/>
    <w:rsid w:val="007F3A9C"/>
    <w:rsid w:val="007F40D8"/>
    <w:rsid w:val="007F4D8F"/>
    <w:rsid w:val="007F6196"/>
    <w:rsid w:val="007F7F74"/>
    <w:rsid w:val="00802589"/>
    <w:rsid w:val="008033C8"/>
    <w:rsid w:val="00805FA7"/>
    <w:rsid w:val="00810591"/>
    <w:rsid w:val="00810B26"/>
    <w:rsid w:val="0081197D"/>
    <w:rsid w:val="008142B4"/>
    <w:rsid w:val="00814E9E"/>
    <w:rsid w:val="00816A13"/>
    <w:rsid w:val="00817133"/>
    <w:rsid w:val="00817CE7"/>
    <w:rsid w:val="00820562"/>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2368"/>
    <w:rsid w:val="00894E02"/>
    <w:rsid w:val="0089552E"/>
    <w:rsid w:val="00896CD8"/>
    <w:rsid w:val="00896EF2"/>
    <w:rsid w:val="00897685"/>
    <w:rsid w:val="008A358F"/>
    <w:rsid w:val="008A4ED9"/>
    <w:rsid w:val="008B157E"/>
    <w:rsid w:val="008B187A"/>
    <w:rsid w:val="008B3723"/>
    <w:rsid w:val="008B5847"/>
    <w:rsid w:val="008B6FAF"/>
    <w:rsid w:val="008C0E78"/>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20A06"/>
    <w:rsid w:val="00920D52"/>
    <w:rsid w:val="00920E63"/>
    <w:rsid w:val="00921B23"/>
    <w:rsid w:val="00921F8F"/>
    <w:rsid w:val="009236F3"/>
    <w:rsid w:val="00926ABD"/>
    <w:rsid w:val="00933DA0"/>
    <w:rsid w:val="009402A0"/>
    <w:rsid w:val="00940D60"/>
    <w:rsid w:val="00941898"/>
    <w:rsid w:val="009422D6"/>
    <w:rsid w:val="00943655"/>
    <w:rsid w:val="009439C3"/>
    <w:rsid w:val="00944BB7"/>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5068"/>
    <w:rsid w:val="00A159E7"/>
    <w:rsid w:val="00A16847"/>
    <w:rsid w:val="00A2046B"/>
    <w:rsid w:val="00A21022"/>
    <w:rsid w:val="00A222C9"/>
    <w:rsid w:val="00A22E9E"/>
    <w:rsid w:val="00A23AF7"/>
    <w:rsid w:val="00A24EBC"/>
    <w:rsid w:val="00A25B1E"/>
    <w:rsid w:val="00A263CA"/>
    <w:rsid w:val="00A26EC2"/>
    <w:rsid w:val="00A32432"/>
    <w:rsid w:val="00A40F98"/>
    <w:rsid w:val="00A431D4"/>
    <w:rsid w:val="00A44C74"/>
    <w:rsid w:val="00A45BFE"/>
    <w:rsid w:val="00A5701C"/>
    <w:rsid w:val="00A63B50"/>
    <w:rsid w:val="00A64BBE"/>
    <w:rsid w:val="00A65649"/>
    <w:rsid w:val="00A65B06"/>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B0332"/>
    <w:rsid w:val="00AB09DC"/>
    <w:rsid w:val="00AB34DB"/>
    <w:rsid w:val="00AB467F"/>
    <w:rsid w:val="00AB55C6"/>
    <w:rsid w:val="00AB6244"/>
    <w:rsid w:val="00AC1946"/>
    <w:rsid w:val="00AC50C1"/>
    <w:rsid w:val="00AC5A5A"/>
    <w:rsid w:val="00AC639F"/>
    <w:rsid w:val="00AD1446"/>
    <w:rsid w:val="00AD1E66"/>
    <w:rsid w:val="00AD539C"/>
    <w:rsid w:val="00AD6721"/>
    <w:rsid w:val="00AE183D"/>
    <w:rsid w:val="00AE1DC8"/>
    <w:rsid w:val="00AE7830"/>
    <w:rsid w:val="00AF0B0F"/>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6485"/>
    <w:rsid w:val="00B474B2"/>
    <w:rsid w:val="00B511E4"/>
    <w:rsid w:val="00B52082"/>
    <w:rsid w:val="00B5314D"/>
    <w:rsid w:val="00B55F1A"/>
    <w:rsid w:val="00B56477"/>
    <w:rsid w:val="00B56A4D"/>
    <w:rsid w:val="00B63A26"/>
    <w:rsid w:val="00B6512D"/>
    <w:rsid w:val="00B66D72"/>
    <w:rsid w:val="00B66F8B"/>
    <w:rsid w:val="00B714B8"/>
    <w:rsid w:val="00B77B58"/>
    <w:rsid w:val="00B8087E"/>
    <w:rsid w:val="00B85A50"/>
    <w:rsid w:val="00B86CC5"/>
    <w:rsid w:val="00B9030A"/>
    <w:rsid w:val="00B91866"/>
    <w:rsid w:val="00B93435"/>
    <w:rsid w:val="00BA3DF5"/>
    <w:rsid w:val="00BA457D"/>
    <w:rsid w:val="00BA7333"/>
    <w:rsid w:val="00BB174D"/>
    <w:rsid w:val="00BB17D6"/>
    <w:rsid w:val="00BB296A"/>
    <w:rsid w:val="00BB2EC3"/>
    <w:rsid w:val="00BB5091"/>
    <w:rsid w:val="00BC05C0"/>
    <w:rsid w:val="00BC0643"/>
    <w:rsid w:val="00BC06EE"/>
    <w:rsid w:val="00BC4A25"/>
    <w:rsid w:val="00BC7BF3"/>
    <w:rsid w:val="00BC7C44"/>
    <w:rsid w:val="00BD05CB"/>
    <w:rsid w:val="00BD122B"/>
    <w:rsid w:val="00BD4025"/>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C5E"/>
    <w:rsid w:val="00C72898"/>
    <w:rsid w:val="00C76B79"/>
    <w:rsid w:val="00C7739F"/>
    <w:rsid w:val="00C801EA"/>
    <w:rsid w:val="00C803DA"/>
    <w:rsid w:val="00C81777"/>
    <w:rsid w:val="00C82CD0"/>
    <w:rsid w:val="00C83016"/>
    <w:rsid w:val="00C8443F"/>
    <w:rsid w:val="00C84D2B"/>
    <w:rsid w:val="00C87FA8"/>
    <w:rsid w:val="00C92A00"/>
    <w:rsid w:val="00C934B7"/>
    <w:rsid w:val="00C94AE2"/>
    <w:rsid w:val="00C94B06"/>
    <w:rsid w:val="00C955FE"/>
    <w:rsid w:val="00C973F9"/>
    <w:rsid w:val="00CA129F"/>
    <w:rsid w:val="00CA1D7F"/>
    <w:rsid w:val="00CA5C49"/>
    <w:rsid w:val="00CB281A"/>
    <w:rsid w:val="00CB2C1E"/>
    <w:rsid w:val="00CB73BC"/>
    <w:rsid w:val="00CC1964"/>
    <w:rsid w:val="00CC261E"/>
    <w:rsid w:val="00CC2D74"/>
    <w:rsid w:val="00CC57AA"/>
    <w:rsid w:val="00CC735A"/>
    <w:rsid w:val="00CC7B23"/>
    <w:rsid w:val="00CC7F48"/>
    <w:rsid w:val="00CD1D5D"/>
    <w:rsid w:val="00CD217F"/>
    <w:rsid w:val="00CD2FA6"/>
    <w:rsid w:val="00CD32ED"/>
    <w:rsid w:val="00CD497B"/>
    <w:rsid w:val="00CD7144"/>
    <w:rsid w:val="00CD75E9"/>
    <w:rsid w:val="00CE10D6"/>
    <w:rsid w:val="00CE17C9"/>
    <w:rsid w:val="00CE37AC"/>
    <w:rsid w:val="00CE5A3F"/>
    <w:rsid w:val="00CE7EC1"/>
    <w:rsid w:val="00CF290C"/>
    <w:rsid w:val="00CF2B68"/>
    <w:rsid w:val="00CF496E"/>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32D42"/>
    <w:rsid w:val="00D33D11"/>
    <w:rsid w:val="00D34F79"/>
    <w:rsid w:val="00D37390"/>
    <w:rsid w:val="00D3754D"/>
    <w:rsid w:val="00D41A4C"/>
    <w:rsid w:val="00D42EBE"/>
    <w:rsid w:val="00D45680"/>
    <w:rsid w:val="00D46888"/>
    <w:rsid w:val="00D4793E"/>
    <w:rsid w:val="00D56879"/>
    <w:rsid w:val="00D57B25"/>
    <w:rsid w:val="00D607D6"/>
    <w:rsid w:val="00D62E5E"/>
    <w:rsid w:val="00D70C55"/>
    <w:rsid w:val="00D72EFC"/>
    <w:rsid w:val="00D80FC8"/>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575B"/>
    <w:rsid w:val="00DD3392"/>
    <w:rsid w:val="00DD3E92"/>
    <w:rsid w:val="00DD50EA"/>
    <w:rsid w:val="00DD7B46"/>
    <w:rsid w:val="00DE061A"/>
    <w:rsid w:val="00DE13E6"/>
    <w:rsid w:val="00DE41C2"/>
    <w:rsid w:val="00DF0636"/>
    <w:rsid w:val="00DF23D3"/>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6211"/>
    <w:rsid w:val="00E405E0"/>
    <w:rsid w:val="00E4086A"/>
    <w:rsid w:val="00E41815"/>
    <w:rsid w:val="00E42408"/>
    <w:rsid w:val="00E4276D"/>
    <w:rsid w:val="00E4319E"/>
    <w:rsid w:val="00E4433C"/>
    <w:rsid w:val="00E52710"/>
    <w:rsid w:val="00E54CAB"/>
    <w:rsid w:val="00E5667B"/>
    <w:rsid w:val="00E63878"/>
    <w:rsid w:val="00E643C9"/>
    <w:rsid w:val="00E67FED"/>
    <w:rsid w:val="00E73838"/>
    <w:rsid w:val="00E762A7"/>
    <w:rsid w:val="00E82D5C"/>
    <w:rsid w:val="00E840D2"/>
    <w:rsid w:val="00E85B27"/>
    <w:rsid w:val="00E86173"/>
    <w:rsid w:val="00E876F8"/>
    <w:rsid w:val="00E915EC"/>
    <w:rsid w:val="00E91678"/>
    <w:rsid w:val="00E93674"/>
    <w:rsid w:val="00E93AA9"/>
    <w:rsid w:val="00E95DCD"/>
    <w:rsid w:val="00E96EBE"/>
    <w:rsid w:val="00EA128E"/>
    <w:rsid w:val="00EB119A"/>
    <w:rsid w:val="00EB3C16"/>
    <w:rsid w:val="00EB3FCD"/>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52D3"/>
    <w:rsid w:val="00EF7465"/>
    <w:rsid w:val="00EF7DC8"/>
    <w:rsid w:val="00F01200"/>
    <w:rsid w:val="00F052CF"/>
    <w:rsid w:val="00F05696"/>
    <w:rsid w:val="00F100E2"/>
    <w:rsid w:val="00F11656"/>
    <w:rsid w:val="00F118C1"/>
    <w:rsid w:val="00F17B60"/>
    <w:rsid w:val="00F23F88"/>
    <w:rsid w:val="00F23FF5"/>
    <w:rsid w:val="00F306B7"/>
    <w:rsid w:val="00F32B24"/>
    <w:rsid w:val="00F34ACE"/>
    <w:rsid w:val="00F35104"/>
    <w:rsid w:val="00F35DD1"/>
    <w:rsid w:val="00F4177A"/>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7686"/>
    <w:rsid w:val="00FC7F5E"/>
    <w:rsid w:val="00FD0083"/>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ealthorg.shinyapps.io/dengue_global/" TargetMode="Externa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rldhealthorg.shinyapps.io/dengue_globa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ldhealthorg.shinyapps.io/dengue_global/" TargetMode="External"/><Relationship Id="rId4" Type="http://schemas.openxmlformats.org/officeDocument/2006/relationships/settings" Target="settings.xml"/><Relationship Id="rId9" Type="http://schemas.openxmlformats.org/officeDocument/2006/relationships/hyperlink" Target="https://worldhealthorg.shinyapps.io/dengue_globa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Manuscript_Global_Dengue_2024_Eurosurveillance_v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D9EA74EA74CDBA91E4451F77A7E74"/>
        <w:category>
          <w:name w:val="General"/>
          <w:gallery w:val="placeholder"/>
        </w:category>
        <w:types>
          <w:type w:val="bbPlcHdr"/>
        </w:types>
        <w:behaviors>
          <w:behavior w:val="content"/>
        </w:behaviors>
        <w:guid w:val="{34192FB6-3984-4B96-80BF-97FCC946C4BD}"/>
      </w:docPartPr>
      <w:docPartBody>
        <w:p w:rsidR="00295204" w:rsidRDefault="00000000">
          <w:pPr>
            <w:pStyle w:val="63AD9EA74EA74CDBA91E4451F77A7E74"/>
          </w:pPr>
          <w:r w:rsidRPr="00092FE7">
            <w:rPr>
              <w:rStyle w:val="PlaceholderText"/>
            </w:rPr>
            <w:t>Click or tap here to enter text.</w:t>
          </w:r>
        </w:p>
      </w:docPartBody>
    </w:docPart>
    <w:docPart>
      <w:docPartPr>
        <w:name w:val="E46B05385A184C6F8A59D0477BBD2EA6"/>
        <w:category>
          <w:name w:val="General"/>
          <w:gallery w:val="placeholder"/>
        </w:category>
        <w:types>
          <w:type w:val="bbPlcHdr"/>
        </w:types>
        <w:behaviors>
          <w:behavior w:val="content"/>
        </w:behaviors>
        <w:guid w:val="{B2022819-D4B3-42BC-836C-34864DD1BC77}"/>
      </w:docPartPr>
      <w:docPartBody>
        <w:p w:rsidR="00295204" w:rsidRDefault="00000000">
          <w:pPr>
            <w:pStyle w:val="E46B05385A184C6F8A59D0477BBD2EA6"/>
          </w:pPr>
          <w:r w:rsidRPr="00092FE7">
            <w:rPr>
              <w:rStyle w:val="PlaceholderText"/>
            </w:rPr>
            <w:t>Click or tap here to enter text.</w:t>
          </w:r>
        </w:p>
      </w:docPartBody>
    </w:docPart>
    <w:docPart>
      <w:docPartPr>
        <w:name w:val="2F71170CDB2C4F4FAE493D6D4F467371"/>
        <w:category>
          <w:name w:val="General"/>
          <w:gallery w:val="placeholder"/>
        </w:category>
        <w:types>
          <w:type w:val="bbPlcHdr"/>
        </w:types>
        <w:behaviors>
          <w:behavior w:val="content"/>
        </w:behaviors>
        <w:guid w:val="{019C4B6C-CDB1-403F-AB95-36A0824D58F4}"/>
      </w:docPartPr>
      <w:docPartBody>
        <w:p w:rsidR="00295204" w:rsidRDefault="00000000">
          <w:pPr>
            <w:pStyle w:val="2F71170CDB2C4F4FAE493D6D4F467371"/>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8"/>
    <w:rsid w:val="00127D6B"/>
    <w:rsid w:val="00295204"/>
    <w:rsid w:val="002B759C"/>
    <w:rsid w:val="002C23EE"/>
    <w:rsid w:val="0037758D"/>
    <w:rsid w:val="00496048"/>
    <w:rsid w:val="007A1DB1"/>
    <w:rsid w:val="00937824"/>
    <w:rsid w:val="0094560D"/>
    <w:rsid w:val="00A65B06"/>
    <w:rsid w:val="00CB5E82"/>
    <w:rsid w:val="00DB35B3"/>
    <w:rsid w:val="00E8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63AD9EA74EA74CDBA91E4451F77A7E74">
    <w:name w:val="63AD9EA74EA74CDBA91E4451F77A7E74"/>
  </w:style>
  <w:style w:type="paragraph" w:customStyle="1" w:styleId="E46B05385A184C6F8A59D0477BBD2EA6">
    <w:name w:val="E46B05385A184C6F8A59D0477BBD2EA6"/>
  </w:style>
  <w:style w:type="paragraph" w:customStyle="1" w:styleId="2F71170CDB2C4F4FAE493D6D4F467371">
    <w:name w:val="2F71170CDB2C4F4FAE493D6D4F46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b0048496-2529-409a-91fe-15f0a311ecca&quot;,&quot;properties&quot;:{&quot;noteIndex&quot;:0},&quot;isEdited&quot;:false,&quot;manualOverride&quot;:{&quot;isManuallyOverridden&quot;:false,&quot;citeprocText&quot;:&quot;[4]&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1a0b958e-c0ce-4026-81e3-1b871eaafc1d&quot;,&quot;properties&quot;:{&quot;noteIndex&quot;:0},&quot;isEdited&quot;:false,&quot;manualOverride&quot;:{&quot;isManuallyOverridden&quot;:false,&quot;citeprocText&quot;:&quot;[5]&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6–12]&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3]&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4]&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isTemporary&quot;:false}]},{&quot;citationID&quot;:&quot;MENDELEY_CITATION_095e2578-3abf-4115-826b-5a1ca132fa52&quot;,&quot;properties&quot;:{&quot;noteIndex&quot;:0},&quot;isEdited&quot;:false,&quot;manualOverride&quot;:{&quot;isManuallyOverridden&quot;:false,&quot;citeprocText&quot;:&quot;[14]&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5]&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e86227a3-f504-4808-9fcf-8dfc479c2a66&quot;,&quot;properties&quot;:{&quot;noteIndex&quot;:0},&quot;isEdited&quot;:false,&quot;manualOverride&quot;:{&quot;isManuallyOverridden&quot;:false,&quot;citeprocText&quot;:&quot;[16]&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17]&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18]&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18]&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17]&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19]&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0]&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268</TotalTime>
  <Pages>9</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26</cp:revision>
  <dcterms:created xsi:type="dcterms:W3CDTF">2025-03-13T04:33:00Z</dcterms:created>
  <dcterms:modified xsi:type="dcterms:W3CDTF">2025-03-13T15:44:00Z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
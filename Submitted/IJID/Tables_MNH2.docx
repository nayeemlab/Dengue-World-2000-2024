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4B40" w14:textId="7F6EDF0A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Tables </w:t>
      </w:r>
    </w:p>
    <w:p w14:paraId="08EB908C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>Table 1: Comparing the dengue cases, deaths, and case fatality ratio (CFR) of dengue in 2024 by continent. Data were collected from WHO’s global dengue surveillance system. (</w:t>
      </w:r>
      <w:hyperlink r:id="rId4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0" w:author="Mohammad Nayeem Hasan" w:date="2025-05-07T20:16:00Z" w16du:dateUtc="2025-05-07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70"/>
        <w:gridCol w:w="1924"/>
        <w:gridCol w:w="1070"/>
        <w:gridCol w:w="2037"/>
        <w:gridCol w:w="1452"/>
        <w:gridCol w:w="1197"/>
        <w:tblGridChange w:id="1">
          <w:tblGrid>
            <w:gridCol w:w="1670"/>
            <w:gridCol w:w="42"/>
            <w:gridCol w:w="1882"/>
            <w:gridCol w:w="89"/>
            <w:gridCol w:w="981"/>
            <w:gridCol w:w="113"/>
            <w:gridCol w:w="1924"/>
            <w:gridCol w:w="164"/>
            <w:gridCol w:w="1261"/>
            <w:gridCol w:w="27"/>
            <w:gridCol w:w="1197"/>
          </w:tblGrid>
        </w:tblGridChange>
      </w:tblGrid>
      <w:tr w:rsidR="000F7224" w:rsidRPr="00115428" w14:paraId="76E22B72" w14:textId="77777777" w:rsidTr="000F7224">
        <w:trPr>
          <w:trHeight w:val="300"/>
          <w:trPrChange w:id="2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3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50150A7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Continents</w:t>
            </w:r>
          </w:p>
        </w:tc>
        <w:tc>
          <w:tcPr>
            <w:tcW w:w="1054" w:type="pct"/>
            <w:noWrap/>
            <w:hideMark/>
            <w:tcPrChange w:id="4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523FA5F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</w:t>
            </w:r>
          </w:p>
        </w:tc>
        <w:tc>
          <w:tcPr>
            <w:tcW w:w="585" w:type="pct"/>
            <w:noWrap/>
            <w:hideMark/>
            <w:tcPrChange w:id="5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6ECEBEA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</w:t>
            </w:r>
          </w:p>
        </w:tc>
        <w:tc>
          <w:tcPr>
            <w:tcW w:w="1117" w:type="pct"/>
            <w:noWrap/>
            <w:hideMark/>
            <w:tcPrChange w:id="6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0C7624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Cases/M</w:t>
            </w:r>
          </w:p>
        </w:tc>
        <w:tc>
          <w:tcPr>
            <w:tcW w:w="674" w:type="pct"/>
            <w:noWrap/>
            <w:hideMark/>
            <w:tcPrChange w:id="7" w:author="Mohammad Nayeem Hasan" w:date="2025-05-07T20:16:00Z" w16du:dateUtc="2025-05-07T14:16:00Z">
              <w:tcPr>
                <w:tcW w:w="0" w:type="auto"/>
                <w:noWrap/>
                <w:hideMark/>
              </w:tcPr>
            </w:tcPrChange>
          </w:tcPr>
          <w:p w14:paraId="2B54D6D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Deaths/M</w:t>
            </w:r>
          </w:p>
        </w:tc>
        <w:tc>
          <w:tcPr>
            <w:tcW w:w="655" w:type="pct"/>
            <w:noWrap/>
            <w:hideMark/>
            <w:tcPrChange w:id="8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70C2A934" w14:textId="5828AA75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CFR (%)</w:t>
            </w:r>
            <w:ins w:id="9" w:author="Mohammad Nayeem Hasan" w:date="2025-05-07T20:15:00Z" w16du:dateUtc="2025-05-07T14:15:00Z">
              <w:r w:rsidR="00DA19AA" w:rsidRPr="00DA19AA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:vertAlign w:val="superscript"/>
                  <w14:ligatures w14:val="none"/>
                  <w:rPrChange w:id="10" w:author="Mohammad Nayeem Hasan" w:date="2025-05-07T20:15:00Z" w16du:dateUtc="2025-05-07T14:15:00Z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rPrChange>
                </w:rPr>
                <w:t>a</w:t>
              </w:r>
            </w:ins>
          </w:p>
        </w:tc>
      </w:tr>
      <w:tr w:rsidR="000F7224" w:rsidRPr="00115428" w14:paraId="6104A934" w14:textId="77777777" w:rsidTr="000F7224">
        <w:trPr>
          <w:trHeight w:val="300"/>
          <w:trPrChange w:id="11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12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5DA9A27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1054" w:type="pct"/>
            <w:noWrap/>
            <w:vAlign w:val="bottom"/>
            <w:hideMark/>
            <w:tcPrChange w:id="13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FCB427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168,851</w:t>
            </w:r>
          </w:p>
        </w:tc>
        <w:tc>
          <w:tcPr>
            <w:tcW w:w="585" w:type="pct"/>
            <w:noWrap/>
            <w:vAlign w:val="bottom"/>
            <w:hideMark/>
            <w:tcPrChange w:id="1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3C0C94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117" w:type="pct"/>
            <w:noWrap/>
            <w:vAlign w:val="bottom"/>
            <w:hideMark/>
            <w:tcPrChange w:id="15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55F5CB8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85,882.02</w:t>
            </w:r>
          </w:p>
        </w:tc>
        <w:tc>
          <w:tcPr>
            <w:tcW w:w="674" w:type="pct"/>
            <w:noWrap/>
            <w:vAlign w:val="bottom"/>
            <w:hideMark/>
            <w:tcPrChange w:id="16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518D0E98" w14:textId="75A01F09" w:rsidR="00982DFA" w:rsidRPr="00115428" w:rsidRDefault="00050DB0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ins w:id="17" w:author="Mohammad Nayeem Hasan" w:date="2025-05-07T20:50:00Z" w16du:dateUtc="2025-05-07T14:5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15.96</w:t>
              </w:r>
            </w:ins>
            <w:del w:id="18" w:author="Mohammad Nayeem Hasan" w:date="2025-05-07T18:49:00Z" w16du:dateUtc="2025-05-07T12:49:00Z">
              <w:r w:rsidR="00982DFA" w:rsidRPr="00115428" w:rsidDel="003677F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15.9</w:delText>
              </w:r>
            </w:del>
            <w:del w:id="19" w:author="Mohammad Nayeem Hasan" w:date="2025-05-07T18:47:00Z" w16du:dateUtc="2025-05-07T12:47:00Z">
              <w:r w:rsidR="00982DFA"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655" w:type="pct"/>
            <w:noWrap/>
            <w:vAlign w:val="bottom"/>
            <w:hideMark/>
            <w:tcPrChange w:id="20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2B75CB4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0F7224" w:rsidRPr="00115428" w14:paraId="3CB8EA6C" w14:textId="77777777" w:rsidTr="000F7224">
        <w:trPr>
          <w:trHeight w:val="300"/>
          <w:trPrChange w:id="21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22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0ADC09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Antarctica</w:t>
            </w:r>
          </w:p>
        </w:tc>
        <w:tc>
          <w:tcPr>
            <w:tcW w:w="1054" w:type="pct"/>
            <w:noWrap/>
            <w:vAlign w:val="bottom"/>
            <w:hideMark/>
            <w:tcPrChange w:id="23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36571DA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5" w:type="pct"/>
            <w:noWrap/>
            <w:vAlign w:val="bottom"/>
            <w:hideMark/>
            <w:tcPrChange w:id="2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718F09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7" w:type="pct"/>
            <w:noWrap/>
            <w:vAlign w:val="bottom"/>
            <w:hideMark/>
            <w:tcPrChange w:id="25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22D202A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674" w:type="pct"/>
            <w:noWrap/>
            <w:vAlign w:val="bottom"/>
            <w:hideMark/>
            <w:tcPrChange w:id="26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6DBBC26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655" w:type="pct"/>
            <w:noWrap/>
            <w:vAlign w:val="bottom"/>
            <w:hideMark/>
            <w:tcPrChange w:id="27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571E33E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</w:tr>
      <w:tr w:rsidR="000F7224" w:rsidRPr="00115428" w14:paraId="540284A8" w14:textId="77777777" w:rsidTr="000F7224">
        <w:trPr>
          <w:trHeight w:val="300"/>
          <w:trPrChange w:id="28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29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1D06071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1054" w:type="pct"/>
            <w:noWrap/>
            <w:vAlign w:val="bottom"/>
            <w:hideMark/>
            <w:tcPrChange w:id="30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0B4B506F" w14:textId="2A8391D6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884,</w:t>
            </w:r>
            <w:ins w:id="31" w:author="Mohammad Nayeem Hasan" w:date="2025-05-07T18:28:00Z" w16du:dateUtc="2025-05-07T12:28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402</w:t>
              </w:r>
            </w:ins>
            <w:del w:id="32" w:author="Mohammad Nayeem Hasan" w:date="2025-05-07T18:28:00Z" w16du:dateUtc="2025-05-07T12:28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639</w:delText>
              </w:r>
            </w:del>
          </w:p>
        </w:tc>
        <w:tc>
          <w:tcPr>
            <w:tcW w:w="585" w:type="pct"/>
            <w:noWrap/>
            <w:vAlign w:val="bottom"/>
            <w:hideMark/>
            <w:tcPrChange w:id="33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6359599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1,008</w:t>
            </w:r>
          </w:p>
        </w:tc>
        <w:tc>
          <w:tcPr>
            <w:tcW w:w="1117" w:type="pct"/>
            <w:noWrap/>
            <w:vAlign w:val="bottom"/>
            <w:hideMark/>
            <w:tcPrChange w:id="3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75CEB039" w14:textId="0AA98C6C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</w:t>
            </w:r>
            <w:ins w:id="35" w:author="Mohammad Nayeem Hasan" w:date="2025-05-07T18:45:00Z" w16du:dateUtc="2025-05-07T12:45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09</w:t>
              </w:r>
            </w:ins>
            <w:del w:id="36" w:author="Mohammad Nayeem Hasan" w:date="2025-05-07T18:45:00Z" w16du:dateUtc="2025-05-07T12:45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10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  <w:ins w:id="37" w:author="Mohammad Nayeem Hasan" w:date="2025-05-07T18:45:00Z" w16du:dateUtc="2025-05-07T12:45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  <w:del w:id="38" w:author="Mohammad Nayeem Hasan" w:date="2025-05-07T18:45:00Z" w16du:dateUtc="2025-05-07T12:45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674" w:type="pct"/>
            <w:noWrap/>
            <w:vAlign w:val="bottom"/>
            <w:hideMark/>
            <w:tcPrChange w:id="39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154B67A8" w14:textId="5087D54E" w:rsidR="00982DFA" w:rsidRPr="00115428" w:rsidRDefault="00050DB0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ins w:id="40" w:author="Mohammad Nayeem Hasan" w:date="2025-05-07T20:50:00Z" w16du:dateUtc="2025-05-07T14:5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15.78</w:t>
              </w:r>
            </w:ins>
            <w:del w:id="41" w:author="Mohammad Nayeem Hasan" w:date="2025-05-07T18:49:00Z" w16du:dateUtc="2025-05-07T12:49:00Z">
              <w:r w:rsidR="00982DFA" w:rsidRPr="00115428" w:rsidDel="003677F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15.78</w:delText>
              </w:r>
            </w:del>
          </w:p>
        </w:tc>
        <w:tc>
          <w:tcPr>
            <w:tcW w:w="655" w:type="pct"/>
            <w:noWrap/>
            <w:vAlign w:val="bottom"/>
            <w:hideMark/>
            <w:tcPrChange w:id="42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08D44FB5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0F7224" w:rsidRPr="00115428" w14:paraId="6DC835DC" w14:textId="77777777" w:rsidTr="000F7224">
        <w:trPr>
          <w:trHeight w:val="300"/>
          <w:trPrChange w:id="43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44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7FA7F9D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1054" w:type="pct"/>
            <w:noWrap/>
            <w:vAlign w:val="bottom"/>
            <w:hideMark/>
            <w:tcPrChange w:id="45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6A27D07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585" w:type="pct"/>
            <w:noWrap/>
            <w:vAlign w:val="bottom"/>
            <w:hideMark/>
            <w:tcPrChange w:id="46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14765E7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7" w:type="pct"/>
            <w:noWrap/>
            <w:vAlign w:val="bottom"/>
            <w:hideMark/>
            <w:tcPrChange w:id="47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1C13F71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674" w:type="pct"/>
            <w:noWrap/>
            <w:vAlign w:val="bottom"/>
            <w:hideMark/>
            <w:tcPrChange w:id="48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44FC109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55" w:type="pct"/>
            <w:noWrap/>
            <w:vAlign w:val="bottom"/>
            <w:hideMark/>
            <w:tcPrChange w:id="49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151550C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F7224" w:rsidRPr="00115428" w14:paraId="738829CE" w14:textId="77777777" w:rsidTr="000F7224">
        <w:trPr>
          <w:trHeight w:val="300"/>
          <w:trPrChange w:id="50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51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34C71DC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1054" w:type="pct"/>
            <w:noWrap/>
            <w:vAlign w:val="bottom"/>
            <w:hideMark/>
            <w:tcPrChange w:id="52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55CE21A6" w14:textId="239C75C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</w:t>
            </w:r>
            <w:ins w:id="53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</w:ins>
            <w:del w:id="54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ins w:id="55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046</w:t>
              </w:r>
            </w:ins>
            <w:del w:id="56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666</w:delText>
              </w:r>
            </w:del>
          </w:p>
        </w:tc>
        <w:tc>
          <w:tcPr>
            <w:tcW w:w="585" w:type="pct"/>
            <w:noWrap/>
            <w:vAlign w:val="bottom"/>
            <w:hideMark/>
            <w:tcPrChange w:id="57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5FEDCCA6" w14:textId="7847891A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  <w:ins w:id="58" w:author="Mohammad Nayeem Hasan" w:date="2025-05-07T18:30:00Z" w16du:dateUtc="2025-05-07T12:30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59" w:author="Mohammad Nayeem Hasan" w:date="2025-05-07T18:30:00Z" w16du:dateUtc="2025-05-07T12:30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1117" w:type="pct"/>
            <w:noWrap/>
            <w:vAlign w:val="bottom"/>
            <w:hideMark/>
            <w:tcPrChange w:id="60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0D0D2FF" w14:textId="164AE213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</w:t>
            </w:r>
            <w:ins w:id="61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246</w:t>
              </w:r>
            </w:ins>
            <w:del w:id="62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129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63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</w:t>
              </w:r>
            </w:ins>
            <w:del w:id="64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99</w:delText>
              </w:r>
            </w:del>
          </w:p>
        </w:tc>
        <w:tc>
          <w:tcPr>
            <w:tcW w:w="674" w:type="pct"/>
            <w:noWrap/>
            <w:vAlign w:val="bottom"/>
            <w:hideMark/>
            <w:tcPrChange w:id="65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263B608C" w14:textId="0DC795DD" w:rsidR="00982DFA" w:rsidRPr="00115428" w:rsidRDefault="00050DB0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ins w:id="66" w:author="Mohammad Nayeem Hasan" w:date="2025-05-07T20:50:00Z" w16du:dateUtc="2025-05-07T14:5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61.24</w:t>
              </w:r>
            </w:ins>
            <w:del w:id="67" w:author="Mohammad Nayeem Hasan" w:date="2025-05-07T18:49:00Z" w16du:dateUtc="2025-05-07T12:49:00Z">
              <w:r w:rsidR="00982DFA" w:rsidRPr="00115428" w:rsidDel="003677F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60.93</w:delText>
              </w:r>
            </w:del>
          </w:p>
        </w:tc>
        <w:tc>
          <w:tcPr>
            <w:tcW w:w="655" w:type="pct"/>
            <w:noWrap/>
            <w:vAlign w:val="bottom"/>
            <w:hideMark/>
            <w:tcPrChange w:id="68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EF3A18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0F7224" w:rsidRPr="00115428" w14:paraId="2081E7AA" w14:textId="77777777" w:rsidTr="000F7224">
        <w:trPr>
          <w:trHeight w:val="300"/>
          <w:trPrChange w:id="69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70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49B8B06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1054" w:type="pct"/>
            <w:noWrap/>
            <w:vAlign w:val="bottom"/>
            <w:hideMark/>
            <w:tcPrChange w:id="71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4D546743" w14:textId="260C4E01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  <w:ins w:id="72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del w:id="73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  <w:tc>
          <w:tcPr>
            <w:tcW w:w="585" w:type="pct"/>
            <w:noWrap/>
            <w:vAlign w:val="bottom"/>
            <w:hideMark/>
            <w:tcPrChange w:id="7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3A0A5B3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17" w:type="pct"/>
            <w:noWrap/>
            <w:vAlign w:val="bottom"/>
            <w:hideMark/>
            <w:tcPrChange w:id="75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3A5B3490" w14:textId="3FB654F9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19,863.</w:t>
            </w:r>
            <w:ins w:id="76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5</w:t>
              </w:r>
            </w:ins>
            <w:del w:id="77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4" w:type="pct"/>
            <w:noWrap/>
            <w:vAlign w:val="bottom"/>
            <w:hideMark/>
            <w:tcPrChange w:id="78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57FC466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655" w:type="pct"/>
            <w:noWrap/>
            <w:vAlign w:val="bottom"/>
            <w:hideMark/>
            <w:tcPrChange w:id="79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0425282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F7224" w:rsidRPr="00115428" w14:paraId="4B3A3314" w14:textId="77777777" w:rsidTr="000F7224">
        <w:trPr>
          <w:trHeight w:val="300"/>
          <w:trPrChange w:id="80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81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32A11E8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1054" w:type="pct"/>
            <w:noWrap/>
            <w:vAlign w:val="bottom"/>
            <w:hideMark/>
            <w:tcPrChange w:id="82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6A1CFC9A" w14:textId="7A2A1293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</w:t>
            </w:r>
            <w:ins w:id="83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</w:ins>
            <w:del w:id="84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8</w:delText>
              </w:r>
            </w:del>
            <w:ins w:id="85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</w:t>
              </w:r>
            </w:ins>
            <w:del w:id="86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</w:del>
            <w:ins w:id="87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</w:t>
              </w:r>
            </w:ins>
            <w:del w:id="88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,1</w:t>
            </w:r>
            <w:ins w:id="89" w:author="Mohammad Nayeem Hasan" w:date="2025-05-07T18:29:00Z" w16du:dateUtc="2025-05-07T12:29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80</w:t>
              </w:r>
            </w:ins>
            <w:del w:id="90" w:author="Mohammad Nayeem Hasan" w:date="2025-05-07T18:29:00Z" w16du:dateUtc="2025-05-07T12:29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75</w:delText>
              </w:r>
            </w:del>
          </w:p>
        </w:tc>
        <w:tc>
          <w:tcPr>
            <w:tcW w:w="585" w:type="pct"/>
            <w:noWrap/>
            <w:vAlign w:val="bottom"/>
            <w:hideMark/>
            <w:tcPrChange w:id="91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75139ECC" w14:textId="08CCCC99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</w:t>
            </w:r>
            <w:ins w:id="92" w:author="Mohammad Nayeem Hasan" w:date="2025-05-07T18:30:00Z" w16du:dateUtc="2025-05-07T12:30:00Z">
              <w:r w:rsidR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413</w:t>
              </w:r>
            </w:ins>
            <w:del w:id="93" w:author="Mohammad Nayeem Hasan" w:date="2025-05-07T18:30:00Z" w16du:dateUtc="2025-05-07T12:30:00Z">
              <w:r w:rsidRPr="00115428" w:rsidDel="00F308F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310</w:delText>
              </w:r>
            </w:del>
          </w:p>
        </w:tc>
        <w:tc>
          <w:tcPr>
            <w:tcW w:w="1117" w:type="pct"/>
            <w:noWrap/>
            <w:vAlign w:val="bottom"/>
            <w:hideMark/>
            <w:tcPrChange w:id="9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0CBFE5CF" w14:textId="3BAFB2AB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ins w:id="95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40</w:t>
              </w:r>
            </w:ins>
            <w:del w:id="96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38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ins w:id="97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857</w:t>
              </w:r>
            </w:ins>
            <w:del w:id="98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479</w:delText>
              </w:r>
            </w:del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ins w:id="99" w:author="Mohammad Nayeem Hasan" w:date="2025-05-07T18:46:00Z" w16du:dateUtc="2025-05-07T12:46:00Z">
              <w:r w:rsidR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36</w:t>
              </w:r>
            </w:ins>
            <w:del w:id="100" w:author="Mohammad Nayeem Hasan" w:date="2025-05-07T18:46:00Z" w16du:dateUtc="2025-05-07T12:46:00Z">
              <w:r w:rsidRPr="00115428" w:rsidDel="00A1271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58</w:delText>
              </w:r>
            </w:del>
          </w:p>
        </w:tc>
        <w:tc>
          <w:tcPr>
            <w:tcW w:w="674" w:type="pct"/>
            <w:noWrap/>
            <w:vAlign w:val="bottom"/>
            <w:hideMark/>
            <w:tcPrChange w:id="101" w:author="Mohammad Nayeem Hasan" w:date="2025-05-07T20:16:00Z" w16du:dateUtc="2025-05-07T14:16:00Z">
              <w:tcPr>
                <w:tcW w:w="0" w:type="auto"/>
                <w:noWrap/>
                <w:vAlign w:val="bottom"/>
                <w:hideMark/>
              </w:tcPr>
            </w:tcPrChange>
          </w:tcPr>
          <w:p w14:paraId="38DFE6AE" w14:textId="3DD11A6F" w:rsidR="00982DFA" w:rsidRPr="00115428" w:rsidRDefault="00050DB0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ins w:id="102" w:author="Mohammad Nayeem Hasan" w:date="2025-05-07T20:50:00Z" w16du:dateUtc="2025-05-07T14:5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118.48</w:t>
              </w:r>
            </w:ins>
            <w:del w:id="103" w:author="Mohammad Nayeem Hasan" w:date="2025-05-07T18:50:00Z" w16du:dateUtc="2025-05-07T12:50:00Z">
              <w:r w:rsidR="00982DFA" w:rsidRPr="00115428" w:rsidDel="003677F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118.00</w:delText>
              </w:r>
            </w:del>
          </w:p>
        </w:tc>
        <w:tc>
          <w:tcPr>
            <w:tcW w:w="655" w:type="pct"/>
            <w:noWrap/>
            <w:vAlign w:val="bottom"/>
            <w:hideMark/>
            <w:tcPrChange w:id="104" w:author="Mohammad Nayeem Hasan" w:date="2025-05-07T20:16:00Z" w16du:dateUtc="2025-05-07T14:16:00Z">
              <w:tcPr>
                <w:tcW w:w="0" w:type="auto"/>
                <w:gridSpan w:val="2"/>
                <w:noWrap/>
                <w:vAlign w:val="bottom"/>
                <w:hideMark/>
              </w:tcPr>
            </w:tcPrChange>
          </w:tcPr>
          <w:p w14:paraId="00A168B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0F7224" w:rsidRPr="00115428" w14:paraId="62272FD1" w14:textId="77777777" w:rsidTr="000F7224">
        <w:trPr>
          <w:trHeight w:val="300"/>
          <w:trPrChange w:id="105" w:author="Mohammad Nayeem Hasan" w:date="2025-05-07T20:16:00Z" w16du:dateUtc="2025-05-07T14:16:00Z">
            <w:trPr>
              <w:trHeight w:val="300"/>
            </w:trPr>
          </w:trPrChange>
        </w:trPr>
        <w:tc>
          <w:tcPr>
            <w:tcW w:w="916" w:type="pct"/>
            <w:noWrap/>
            <w:hideMark/>
            <w:tcPrChange w:id="106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12C66BD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Total/ average </w:t>
            </w:r>
          </w:p>
        </w:tc>
        <w:tc>
          <w:tcPr>
            <w:tcW w:w="1054" w:type="pct"/>
            <w:noWrap/>
            <w:hideMark/>
            <w:tcPrChange w:id="107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612514A3" w14:textId="633D0693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14,</w:t>
            </w:r>
            <w:ins w:id="108" w:author="Mohammad Nayeem Hasan" w:date="2025-05-07T18:29:00Z" w16du:dateUtc="2025-05-07T12:29:00Z">
              <w:r w:rsidR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t>12</w:t>
              </w:r>
            </w:ins>
            <w:del w:id="109" w:author="Mohammad Nayeem Hasan" w:date="2025-05-07T18:29:00Z" w16du:dateUtc="2025-05-07T12:29:00Z">
              <w:r w:rsidRPr="00115428" w:rsidDel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delText>09</w:delText>
              </w:r>
            </w:del>
            <w:ins w:id="110" w:author="Mohammad Nayeem Hasan" w:date="2025-05-07T18:29:00Z" w16du:dateUtc="2025-05-07T12:29:00Z">
              <w:r w:rsidR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t>7</w:t>
              </w:r>
            </w:ins>
            <w:del w:id="111" w:author="Mohammad Nayeem Hasan" w:date="2025-05-07T18:29:00Z" w16du:dateUtc="2025-05-07T12:29:00Z">
              <w:r w:rsidRPr="00115428" w:rsidDel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delText>8</w:delText>
              </w:r>
            </w:del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,</w:t>
            </w:r>
            <w:ins w:id="112" w:author="Mohammad Nayeem Hasan" w:date="2025-05-07T18:29:00Z" w16du:dateUtc="2025-05-07T12:29:00Z">
              <w:r w:rsidR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t>4</w:t>
              </w:r>
            </w:ins>
            <w:del w:id="113" w:author="Mohammad Nayeem Hasan" w:date="2025-05-07T18:29:00Z" w16du:dateUtc="2025-05-07T12:29:00Z">
              <w:r w:rsidRPr="00115428" w:rsidDel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delText>2</w:delText>
              </w:r>
            </w:del>
            <w:ins w:id="114" w:author="Mohammad Nayeem Hasan" w:date="2025-05-07T18:29:00Z" w16du:dateUtc="2025-05-07T12:29:00Z">
              <w:r w:rsidR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t>35</w:t>
              </w:r>
            </w:ins>
            <w:del w:id="115" w:author="Mohammad Nayeem Hasan" w:date="2025-05-07T18:29:00Z" w16du:dateUtc="2025-05-07T12:29:00Z">
              <w:r w:rsidRPr="00115428" w:rsidDel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delText>79</w:delText>
              </w:r>
            </w:del>
          </w:p>
        </w:tc>
        <w:tc>
          <w:tcPr>
            <w:tcW w:w="585" w:type="pct"/>
            <w:noWrap/>
            <w:hideMark/>
            <w:tcPrChange w:id="116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6695AE1E" w14:textId="0443DA2D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</w:t>
            </w:r>
            <w:ins w:id="117" w:author="Mohammad Nayeem Hasan" w:date="2025-05-07T18:30:00Z" w16du:dateUtc="2025-05-07T12:30:00Z">
              <w:r w:rsidR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t>508</w:t>
              </w:r>
            </w:ins>
            <w:del w:id="118" w:author="Mohammad Nayeem Hasan" w:date="2025-05-07T18:30:00Z" w16du:dateUtc="2025-05-07T12:30:00Z">
              <w:r w:rsidRPr="00115428" w:rsidDel="00F308FD">
                <w:rPr>
                  <w:rFonts w:ascii="Times New Roman" w:eastAsia="Times New Roman" w:hAnsi="Times New Roman" w:cs="Times New Roman"/>
                  <w:b/>
                  <w:bCs/>
                  <w:color w:val="000000"/>
                  <w:kern w:val="0"/>
                  <w:sz w:val="24"/>
                  <w:szCs w:val="24"/>
                  <w14:ligatures w14:val="none"/>
                </w:rPr>
                <w:delText>404</w:delText>
              </w:r>
            </w:del>
          </w:p>
        </w:tc>
        <w:tc>
          <w:tcPr>
            <w:tcW w:w="1117" w:type="pct"/>
            <w:noWrap/>
            <w:hideMark/>
            <w:tcPrChange w:id="119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1745AD3C" w14:textId="42B23685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5,4</w:t>
            </w:r>
            <w:ins w:id="120" w:author="Mohammad Nayeem Hasan" w:date="2025-05-07T18:50:00Z" w16du:dateUtc="2025-05-07T12:50:00Z">
              <w:r w:rsidR="00E4473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55.85</w:t>
              </w:r>
            </w:ins>
            <w:del w:id="121" w:author="Mohammad Nayeem Hasan" w:date="2025-05-07T18:50:00Z" w16du:dateUtc="2025-05-07T12:50:00Z">
              <w:r w:rsidRPr="00115428" w:rsidDel="00E4473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32.10</w:delText>
              </w:r>
            </w:del>
          </w:p>
        </w:tc>
        <w:tc>
          <w:tcPr>
            <w:tcW w:w="674" w:type="pct"/>
            <w:noWrap/>
            <w:hideMark/>
            <w:tcPrChange w:id="122" w:author="Mohammad Nayeem Hasan" w:date="2025-05-07T20:16:00Z" w16du:dateUtc="2025-05-07T14:16:00Z">
              <w:tcPr>
                <w:tcW w:w="0" w:type="auto"/>
                <w:noWrap/>
                <w:hideMark/>
              </w:tcPr>
            </w:tcPrChange>
          </w:tcPr>
          <w:p w14:paraId="6713A5B2" w14:textId="2674F655" w:rsidR="00982DFA" w:rsidRPr="00115428" w:rsidRDefault="00324CDC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ins w:id="123" w:author="Mohammad Nayeem Hasan" w:date="2025-05-07T20:51:00Z" w16du:dateUtc="2025-05-07T14:51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4.81</w:t>
              </w:r>
            </w:ins>
            <w:del w:id="124" w:author="Mohammad Nayeem Hasan" w:date="2025-05-07T18:53:00Z" w16du:dateUtc="2025-05-07T12:53:00Z">
              <w:r w:rsidR="00982DFA" w:rsidRPr="00115428" w:rsidDel="00E44731">
                <w:rPr>
                  <w:rFonts w:ascii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delText>4.79</w:delText>
              </w:r>
            </w:del>
          </w:p>
        </w:tc>
        <w:tc>
          <w:tcPr>
            <w:tcW w:w="655" w:type="pct"/>
            <w:noWrap/>
            <w:hideMark/>
            <w:tcPrChange w:id="125" w:author="Mohammad Nayeem Hasan" w:date="2025-05-07T20:16:00Z" w16du:dateUtc="2025-05-07T14:16:00Z">
              <w:tcPr>
                <w:tcW w:w="0" w:type="auto"/>
                <w:gridSpan w:val="2"/>
                <w:noWrap/>
                <w:hideMark/>
              </w:tcPr>
            </w:tcPrChange>
          </w:tcPr>
          <w:p w14:paraId="77C881C4" w14:textId="77777777" w:rsidR="00982DFA" w:rsidRPr="00BF2A00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2A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</w:tr>
    </w:tbl>
    <w:p w14:paraId="19A124C6" w14:textId="77777777" w:rsidR="00982DFA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>
        <w:rPr>
          <w:rFonts w:ascii="Times New Roman" w:hAnsi="Times New Roman" w:cs="Times New Roman"/>
        </w:rPr>
        <w:t xml:space="preserve">; CFR: </w:t>
      </w:r>
      <w:r w:rsidRPr="00BF2A00">
        <w:rPr>
          <w:rFonts w:ascii="Times New Roman" w:hAnsi="Times New Roman" w:cs="Times New Roman"/>
        </w:rPr>
        <w:t>case fatality ratio</w:t>
      </w:r>
      <w:r w:rsidRPr="00115428">
        <w:rPr>
          <w:rFonts w:ascii="Times New Roman" w:hAnsi="Times New Roman" w:cs="Times New Roman"/>
        </w:rPr>
        <w:t>.</w:t>
      </w:r>
    </w:p>
    <w:p w14:paraId="366971D1" w14:textId="04A5D4FF" w:rsidR="00982DFA" w:rsidRPr="00BF2A00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BF2A00">
        <w:rPr>
          <w:rFonts w:ascii="Times New Roman" w:hAnsi="Times New Roman" w:cs="Times New Roman"/>
          <w:vertAlign w:val="superscript"/>
        </w:rPr>
        <w:t xml:space="preserve">a </w:t>
      </w:r>
      <w:r w:rsidRPr="00BF2A00">
        <w:rPr>
          <w:rFonts w:ascii="Times New Roman" w:hAnsi="Times New Roman" w:cs="Times New Roman"/>
        </w:rPr>
        <w:t>The total number of cases and deaths is presented, with the case fatality rate (CFR) calculated as total deaths divided by total cases, expressed as a percentage. The averages are provided for Cases/M and Deaths/M.</w:t>
      </w:r>
    </w:p>
    <w:p w14:paraId="06403060" w14:textId="68E8DD0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 2: Country-level factors associated with dengue cases, deaths,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115428">
        <w:rPr>
          <w:rFonts w:ascii="Times New Roman" w:hAnsi="Times New Roman" w:cs="Times New Roman"/>
          <w:b/>
          <w:bCs/>
        </w:rPr>
        <w:t>case–fatality rat</w:t>
      </w:r>
      <w:r>
        <w:rPr>
          <w:rFonts w:ascii="Times New Roman" w:hAnsi="Times New Roman" w:cs="Times New Roman"/>
          <w:b/>
          <w:bCs/>
        </w:rPr>
        <w:t>e</w:t>
      </w:r>
      <w:r w:rsidRPr="001154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with national-level </w:t>
      </w:r>
      <w:r w:rsidRPr="00115428">
        <w:rPr>
          <w:rFonts w:ascii="Times New Roman" w:hAnsi="Times New Roman" w:cs="Times New Roman"/>
          <w:b/>
          <w:bCs/>
        </w:rPr>
        <w:t>explanatory variables using a multiple linear regression model between 1 January 2024 and 31 December 2024. Data were collected from the WHO’s global dengue surveillance system (</w:t>
      </w:r>
      <w:hyperlink r:id="rId5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544"/>
        <w:gridCol w:w="865"/>
        <w:gridCol w:w="1647"/>
        <w:gridCol w:w="1041"/>
        <w:gridCol w:w="1493"/>
        <w:gridCol w:w="1041"/>
      </w:tblGrid>
      <w:tr w:rsidR="006579D1" w:rsidRPr="00115428" w14:paraId="4AF7C216" w14:textId="77777777" w:rsidTr="00A625B1">
        <w:tc>
          <w:tcPr>
            <w:tcW w:w="0" w:type="auto"/>
          </w:tcPr>
          <w:p w14:paraId="678C975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 xml:space="preserve">Country-level factors </w:t>
            </w:r>
          </w:p>
        </w:tc>
        <w:tc>
          <w:tcPr>
            <w:tcW w:w="0" w:type="auto"/>
          </w:tcPr>
          <w:p w14:paraId="17977F03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Cases/M</w:t>
            </w:r>
          </w:p>
        </w:tc>
        <w:tc>
          <w:tcPr>
            <w:tcW w:w="0" w:type="auto"/>
          </w:tcPr>
          <w:p w14:paraId="29F060B8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5BB4964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Deaths/M</w:t>
            </w:r>
          </w:p>
        </w:tc>
        <w:tc>
          <w:tcPr>
            <w:tcW w:w="0" w:type="auto"/>
            <w:gridSpan w:val="2"/>
          </w:tcPr>
          <w:p w14:paraId="7CFB2CEF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CFR (%)</w:t>
            </w:r>
          </w:p>
        </w:tc>
      </w:tr>
      <w:tr w:rsidR="005E5B9F" w:rsidRPr="00115428" w14:paraId="2F643C45" w14:textId="77777777" w:rsidTr="00A625B1">
        <w:tc>
          <w:tcPr>
            <w:tcW w:w="0" w:type="auto"/>
          </w:tcPr>
          <w:p w14:paraId="1DDDAA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D62E3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2B7610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1011FEB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1D66978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03CF6A4A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72D495C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</w:tr>
      <w:tr w:rsidR="005E5B9F" w:rsidRPr="00115428" w14:paraId="3175B479" w14:textId="77777777" w:rsidTr="00A625B1">
        <w:tc>
          <w:tcPr>
            <w:tcW w:w="0" w:type="auto"/>
          </w:tcPr>
          <w:p w14:paraId="3368E17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Aged 65 and above (%)</w:t>
            </w:r>
          </w:p>
        </w:tc>
        <w:tc>
          <w:tcPr>
            <w:tcW w:w="0" w:type="auto"/>
          </w:tcPr>
          <w:p w14:paraId="599F114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1.04 (1.04 - 1.05)</w:t>
            </w:r>
          </w:p>
        </w:tc>
        <w:tc>
          <w:tcPr>
            <w:tcW w:w="0" w:type="auto"/>
          </w:tcPr>
          <w:p w14:paraId="466703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8ECC1EA" w14:textId="606863B0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1.04 (1.01 - 1.0</w:t>
            </w:r>
            <w:ins w:id="126" w:author="Mohammad Nayeem Hasan" w:date="2025-05-07T19:31:00Z" w16du:dateUtc="2025-05-07T13:31:00Z">
              <w:r w:rsidR="006579D1">
                <w:rPr>
                  <w:rFonts w:ascii="Times New Roman" w:hAnsi="Times New Roman" w:cs="Times New Roman"/>
                </w:rPr>
                <w:t>7</w:t>
              </w:r>
            </w:ins>
            <w:del w:id="127" w:author="Mohammad Nayeem Hasan" w:date="2025-05-07T19:31:00Z" w16du:dateUtc="2025-05-07T13:31:00Z">
              <w:r w:rsidRPr="006F632E" w:rsidDel="006579D1">
                <w:rPr>
                  <w:rFonts w:ascii="Times New Roman" w:hAnsi="Times New Roman" w:cs="Times New Roman"/>
                </w:rPr>
                <w:delText>6</w:delText>
              </w:r>
            </w:del>
            <w:r w:rsidRPr="006F63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DD8370E" w14:textId="66036B61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</w:t>
            </w:r>
            <w:ins w:id="128" w:author="Mohammad Nayeem Hasan" w:date="2025-05-07T19:32:00Z" w16du:dateUtc="2025-05-07T13:32:00Z">
              <w:r w:rsidR="006579D1">
                <w:rPr>
                  <w:rFonts w:ascii="Times New Roman" w:hAnsi="Times New Roman" w:cs="Times New Roman"/>
                  <w:i/>
                  <w:iCs/>
                </w:rPr>
                <w:t>5</w:t>
              </w:r>
            </w:ins>
            <w:del w:id="129" w:author="Mohammad Nayeem Hasan" w:date="2025-05-07T19:32:00Z" w16du:dateUtc="2025-05-07T13:32:00Z">
              <w:r w:rsidRPr="006F632E" w:rsidDel="006579D1">
                <w:rPr>
                  <w:rFonts w:ascii="Times New Roman" w:hAnsi="Times New Roman" w:cs="Times New Roman"/>
                  <w:i/>
                  <w:iCs/>
                </w:rPr>
                <w:delText>3</w:delText>
              </w:r>
            </w:del>
          </w:p>
        </w:tc>
        <w:tc>
          <w:tcPr>
            <w:tcW w:w="0" w:type="auto"/>
          </w:tcPr>
          <w:p w14:paraId="5AC4D01A" w14:textId="00B26493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ins w:id="130" w:author="Mohammad Nayeem Hasan" w:date="2025-05-07T19:50:00Z" w16du:dateUtc="2025-05-07T13:50:00Z">
              <w:r w:rsidR="00604329">
                <w:rPr>
                  <w:rFonts w:ascii="Times New Roman" w:hAnsi="Times New Roman" w:cs="Times New Roman"/>
                </w:rPr>
                <w:t>18</w:t>
              </w:r>
            </w:ins>
            <w:del w:id="131" w:author="Mohammad Nayeem Hasan" w:date="2025-05-07T19:50:00Z" w16du:dateUtc="2025-05-07T13:50:00Z">
              <w:r w:rsidRPr="007A199B" w:rsidDel="00604329">
                <w:rPr>
                  <w:rFonts w:ascii="Times New Roman" w:hAnsi="Times New Roman" w:cs="Times New Roman"/>
                </w:rPr>
                <w:delText>0</w:delText>
              </w:r>
              <w:r w:rsidDel="00604329">
                <w:rPr>
                  <w:rFonts w:ascii="Times New Roman" w:hAnsi="Times New Roman" w:cs="Times New Roman"/>
                </w:rPr>
                <w:delText>2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</w:t>
            </w:r>
            <w:ins w:id="132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95</w:t>
              </w:r>
            </w:ins>
            <w:del w:id="133" w:author="Mohammad Nayeem Hasan" w:date="2025-05-07T20:13:00Z" w16du:dateUtc="2025-05-07T14:13:00Z">
              <w:r w:rsidDel="005E5B9F">
                <w:rPr>
                  <w:rFonts w:ascii="Times New Roman" w:hAnsi="Times New Roman" w:cs="Times New Roman"/>
                </w:rPr>
                <w:delText>89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</w:t>
            </w:r>
            <w:ins w:id="134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52</w:t>
              </w:r>
            </w:ins>
            <w:del w:id="135" w:author="Mohammad Nayeem Hasan" w:date="2025-05-07T20:13:00Z" w16du:dateUtc="2025-05-07T14:13:00Z">
              <w:r w:rsidDel="005E5B9F">
                <w:rPr>
                  <w:rFonts w:ascii="Times New Roman" w:hAnsi="Times New Roman" w:cs="Times New Roman"/>
                </w:rPr>
                <w:delText>17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B70623E" w14:textId="292F4FBE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</w:t>
            </w:r>
            <w:ins w:id="136" w:author="Mohammad Nayeem Hasan" w:date="2025-05-07T19:36:00Z" w16du:dateUtc="2025-05-07T13:36:00Z">
              <w:r w:rsidR="001A33AA">
                <w:rPr>
                  <w:rFonts w:ascii="Times New Roman" w:hAnsi="Times New Roman" w:cs="Times New Roman"/>
                  <w:i/>
                  <w:iCs/>
                </w:rPr>
                <w:t>147</w:t>
              </w:r>
            </w:ins>
            <w:del w:id="137" w:author="Mohammad Nayeem Hasan" w:date="2025-05-07T19:36:00Z" w16du:dateUtc="2025-05-07T13:36:00Z">
              <w:r w:rsidRPr="007A199B" w:rsidDel="001A33AA">
                <w:rPr>
                  <w:rFonts w:ascii="Times New Roman" w:hAnsi="Times New Roman" w:cs="Times New Roman"/>
                  <w:i/>
                  <w:iCs/>
                </w:rPr>
                <w:delText>7</w:delText>
              </w:r>
              <w:r w:rsidDel="001A33AA">
                <w:rPr>
                  <w:rFonts w:ascii="Times New Roman" w:hAnsi="Times New Roman" w:cs="Times New Roman"/>
                  <w:i/>
                  <w:iCs/>
                </w:rPr>
                <w:delText>55</w:delText>
              </w:r>
            </w:del>
          </w:p>
        </w:tc>
      </w:tr>
      <w:tr w:rsidR="005E5B9F" w:rsidRPr="00115428" w14:paraId="43247799" w14:textId="77777777" w:rsidTr="00A625B1">
        <w:tc>
          <w:tcPr>
            <w:tcW w:w="0" w:type="auto"/>
          </w:tcPr>
          <w:p w14:paraId="0B995888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Urban population (%)</w:t>
            </w:r>
          </w:p>
        </w:tc>
        <w:tc>
          <w:tcPr>
            <w:tcW w:w="0" w:type="auto"/>
          </w:tcPr>
          <w:p w14:paraId="14E61354" w14:textId="481A89FA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</w:t>
            </w:r>
            <w:ins w:id="138" w:author="Mohammad Nayeem Hasan" w:date="2025-05-07T19:24:00Z" w16du:dateUtc="2025-05-07T13:24:00Z">
              <w:r w:rsidR="001C0E95">
                <w:rPr>
                  <w:rFonts w:ascii="Times New Roman" w:hAnsi="Times New Roman" w:cs="Times New Roman"/>
                </w:rPr>
                <w:t>1</w:t>
              </w:r>
            </w:ins>
            <w:del w:id="139" w:author="Mohammad Nayeem Hasan" w:date="2025-05-07T19:24:00Z" w16du:dateUtc="2025-05-07T13:24:00Z">
              <w:r w:rsidDel="001C0E95">
                <w:rPr>
                  <w:rFonts w:ascii="Times New Roman" w:hAnsi="Times New Roman" w:cs="Times New Roman"/>
                </w:rPr>
                <w:delText>2</w:delText>
              </w:r>
            </w:del>
            <w:r w:rsidRPr="00115428">
              <w:rPr>
                <w:rFonts w:ascii="Times New Roman" w:hAnsi="Times New Roman" w:cs="Times New Roman"/>
              </w:rPr>
              <w:t xml:space="preserve"> (1.01 - 1.02)</w:t>
            </w:r>
          </w:p>
        </w:tc>
        <w:tc>
          <w:tcPr>
            <w:tcW w:w="0" w:type="auto"/>
          </w:tcPr>
          <w:p w14:paraId="598040A6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83D16EB" w14:textId="2F9534C8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ins w:id="140" w:author="Mohammad Nayeem Hasan" w:date="2025-05-07T19:34:00Z" w16du:dateUtc="2025-05-07T13:34:00Z">
              <w:r w:rsidR="006579D1">
                <w:rPr>
                  <w:rFonts w:ascii="Times New Roman" w:hAnsi="Times New Roman" w:cs="Times New Roman"/>
                </w:rPr>
                <w:t>0.99</w:t>
              </w:r>
            </w:ins>
            <w:del w:id="141" w:author="Mohammad Nayeem Hasan" w:date="2025-05-07T19:34:00Z" w16du:dateUtc="2025-05-07T13:34:00Z">
              <w:r w:rsidRPr="007A199B" w:rsidDel="006579D1">
                <w:rPr>
                  <w:rFonts w:ascii="Times New Roman" w:hAnsi="Times New Roman" w:cs="Times New Roman"/>
                </w:rPr>
                <w:delText>1.01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- 1.0</w:t>
            </w:r>
            <w:ins w:id="142" w:author="Mohammad Nayeem Hasan" w:date="2025-05-07T19:34:00Z" w16du:dateUtc="2025-05-07T13:34:00Z">
              <w:r w:rsidR="006579D1">
                <w:rPr>
                  <w:rFonts w:ascii="Times New Roman" w:hAnsi="Times New Roman" w:cs="Times New Roman"/>
                </w:rPr>
                <w:t>1</w:t>
              </w:r>
            </w:ins>
            <w:del w:id="143" w:author="Mohammad Nayeem Hasan" w:date="2025-05-07T19:34:00Z" w16du:dateUtc="2025-05-07T13:34:00Z">
              <w:r w:rsidRPr="007A199B" w:rsidDel="006579D1">
                <w:rPr>
                  <w:rFonts w:ascii="Times New Roman" w:hAnsi="Times New Roman" w:cs="Times New Roman"/>
                </w:rPr>
                <w:delText>2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AA4FD74" w14:textId="7878F87A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</w:t>
            </w:r>
            <w:ins w:id="144" w:author="Mohammad Nayeem Hasan" w:date="2025-05-07T19:32:00Z" w16du:dateUtc="2025-05-07T13:32:00Z">
              <w:r w:rsidR="006579D1">
                <w:rPr>
                  <w:rFonts w:ascii="Times New Roman" w:hAnsi="Times New Roman" w:cs="Times New Roman"/>
                  <w:i/>
                  <w:iCs/>
                </w:rPr>
                <w:t>8</w:t>
              </w:r>
            </w:ins>
            <w:ins w:id="145" w:author="Mohammad Nayeem Hasan" w:date="2025-05-07T21:15:00Z" w16du:dateUtc="2025-05-07T15:15:00Z">
              <w:r w:rsidR="009C06F1">
                <w:rPr>
                  <w:rFonts w:ascii="Times New Roman" w:hAnsi="Times New Roman" w:cs="Times New Roman"/>
                  <w:i/>
                  <w:iCs/>
                </w:rPr>
                <w:t>10</w:t>
              </w:r>
            </w:ins>
            <w:del w:id="146" w:author="Mohammad Nayeem Hasan" w:date="2025-05-07T19:32:00Z" w16du:dateUtc="2025-05-07T13:32:00Z">
              <w:r w:rsidRPr="007A199B" w:rsidDel="006579D1">
                <w:rPr>
                  <w:rFonts w:ascii="Times New Roman" w:hAnsi="Times New Roman" w:cs="Times New Roman"/>
                  <w:i/>
                  <w:iCs/>
                </w:rPr>
                <w:delText>038</w:delText>
              </w:r>
            </w:del>
          </w:p>
        </w:tc>
        <w:tc>
          <w:tcPr>
            <w:tcW w:w="0" w:type="auto"/>
          </w:tcPr>
          <w:p w14:paraId="369C1AF1" w14:textId="48195795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</w:t>
            </w:r>
            <w:ins w:id="147" w:author="Mohammad Nayeem Hasan" w:date="2025-05-07T19:50:00Z" w16du:dateUtc="2025-05-07T13:50:00Z">
              <w:r w:rsidR="00604329">
                <w:rPr>
                  <w:rFonts w:ascii="Times New Roman" w:hAnsi="Times New Roman" w:cs="Times New Roman"/>
                </w:rPr>
                <w:t>6</w:t>
              </w:r>
            </w:ins>
            <w:del w:id="148" w:author="Mohammad Nayeem Hasan" w:date="2025-05-07T19:50:00Z" w16du:dateUtc="2025-05-07T13:50:00Z">
              <w:r w:rsidRPr="007A199B" w:rsidDel="00604329">
                <w:rPr>
                  <w:rFonts w:ascii="Times New Roman" w:hAnsi="Times New Roman" w:cs="Times New Roman"/>
                </w:rPr>
                <w:delText>1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</w:t>
            </w:r>
            <w:ins w:id="149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9</w:t>
              </w:r>
            </w:ins>
            <w:del w:id="150" w:author="Mohammad Nayeem Hasan" w:date="2025-05-07T20:13:00Z" w16du:dateUtc="2025-05-07T14:13:00Z">
              <w:r w:rsidDel="005E5B9F">
                <w:rPr>
                  <w:rFonts w:ascii="Times New Roman" w:hAnsi="Times New Roman" w:cs="Times New Roman"/>
                </w:rPr>
                <w:delText>5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</w:t>
            </w:r>
            <w:ins w:id="151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15</w:t>
              </w:r>
            </w:ins>
            <w:del w:id="152" w:author="Mohammad Nayeem Hasan" w:date="2025-05-07T20:13:00Z" w16du:dateUtc="2025-05-07T14:13:00Z">
              <w:r w:rsidDel="005E5B9F">
                <w:rPr>
                  <w:rFonts w:ascii="Times New Roman" w:hAnsi="Times New Roman" w:cs="Times New Roman"/>
                </w:rPr>
                <w:delText>05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DC25430" w14:textId="679BE096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153" w:author="Mohammad Nayeem Hasan" w:date="2025-05-07T19:42:00Z" w16du:dateUtc="2025-05-07T13:42:00Z">
              <w:r w:rsidR="001A33AA">
                <w:rPr>
                  <w:rFonts w:ascii="Times New Roman" w:hAnsi="Times New Roman" w:cs="Times New Roman"/>
                  <w:i/>
                  <w:iCs/>
                </w:rPr>
                <w:t>104</w:t>
              </w:r>
            </w:ins>
            <w:del w:id="154" w:author="Mohammad Nayeem Hasan" w:date="2025-05-07T19:42:00Z" w16du:dateUtc="2025-05-07T13:42:00Z">
              <w:r w:rsidDel="001A33AA">
                <w:rPr>
                  <w:rFonts w:ascii="Times New Roman" w:hAnsi="Times New Roman" w:cs="Times New Roman"/>
                  <w:i/>
                  <w:iCs/>
                </w:rPr>
                <w:delText>939</w:delText>
              </w:r>
            </w:del>
          </w:p>
        </w:tc>
      </w:tr>
      <w:tr w:rsidR="005E5B9F" w:rsidRPr="00115428" w14:paraId="56F01FF6" w14:textId="77777777" w:rsidTr="00A625B1">
        <w:tc>
          <w:tcPr>
            <w:tcW w:w="0" w:type="auto"/>
          </w:tcPr>
          <w:p w14:paraId="690D11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Population density</w:t>
            </w:r>
          </w:p>
        </w:tc>
        <w:tc>
          <w:tcPr>
            <w:tcW w:w="0" w:type="auto"/>
          </w:tcPr>
          <w:p w14:paraId="355EC1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0F257FE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CA90010" w14:textId="16195359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ins w:id="155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0.99</w:t>
              </w:r>
            </w:ins>
            <w:del w:id="156" w:author="Mohammad Nayeem Hasan" w:date="2025-05-07T19:35:00Z" w16du:dateUtc="2025-05-07T13:35:00Z">
              <w:r w:rsidRPr="007A199B" w:rsidDel="006579D1">
                <w:rPr>
                  <w:rFonts w:ascii="Times New Roman" w:hAnsi="Times New Roman" w:cs="Times New Roman"/>
                </w:rPr>
                <w:delText>1.01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- 1.0</w:t>
            </w:r>
            <w:ins w:id="157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1</w:t>
              </w:r>
            </w:ins>
            <w:del w:id="158" w:author="Mohammad Nayeem Hasan" w:date="2025-05-07T19:35:00Z" w16du:dateUtc="2025-05-07T13:35:00Z">
              <w:r w:rsidRPr="007A199B" w:rsidDel="006579D1">
                <w:rPr>
                  <w:rFonts w:ascii="Times New Roman" w:hAnsi="Times New Roman" w:cs="Times New Roman"/>
                </w:rPr>
                <w:delText>2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A74274C" w14:textId="2CBB42F4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</w:t>
            </w:r>
            <w:ins w:id="159" w:author="Mohammad Nayeem Hasan" w:date="2025-05-07T19:32:00Z" w16du:dateUtc="2025-05-07T13:32:00Z">
              <w:r w:rsidR="006579D1">
                <w:rPr>
                  <w:rFonts w:ascii="Times New Roman" w:hAnsi="Times New Roman" w:cs="Times New Roman"/>
                  <w:i/>
                  <w:iCs/>
                </w:rPr>
                <w:t>82</w:t>
              </w:r>
            </w:ins>
            <w:del w:id="160" w:author="Mohammad Nayeem Hasan" w:date="2025-05-07T19:32:00Z" w16du:dateUtc="2025-05-07T13:32:00Z">
              <w:r w:rsidRPr="007A199B" w:rsidDel="006579D1">
                <w:rPr>
                  <w:rFonts w:ascii="Times New Roman" w:hAnsi="Times New Roman" w:cs="Times New Roman"/>
                  <w:i/>
                  <w:iCs/>
                </w:rPr>
                <w:delText>48</w:delText>
              </w:r>
            </w:del>
          </w:p>
        </w:tc>
        <w:tc>
          <w:tcPr>
            <w:tcW w:w="0" w:type="auto"/>
          </w:tcPr>
          <w:p w14:paraId="05148560" w14:textId="7D7761EA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ins w:id="161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0.99</w:t>
              </w:r>
            </w:ins>
            <w:del w:id="162" w:author="Mohammad Nayeem Hasan" w:date="2025-05-07T20:13:00Z" w16du:dateUtc="2025-05-07T14:13:00Z">
              <w:r w:rsidDel="005E5B9F">
                <w:rPr>
                  <w:rFonts w:ascii="Times New Roman" w:hAnsi="Times New Roman" w:cs="Times New Roman"/>
                </w:rPr>
                <w:delText>0.99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F4D6387" w14:textId="7A076302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163" w:author="Mohammad Nayeem Hasan" w:date="2025-05-07T19:47:00Z" w16du:dateUtc="2025-05-07T13:47:00Z">
              <w:r w:rsidR="00604329">
                <w:rPr>
                  <w:rFonts w:ascii="Times New Roman" w:hAnsi="Times New Roman" w:cs="Times New Roman"/>
                  <w:i/>
                  <w:iCs/>
                </w:rPr>
                <w:t>630</w:t>
              </w:r>
            </w:ins>
            <w:del w:id="164" w:author="Mohammad Nayeem Hasan" w:date="2025-05-07T19:47:00Z" w16du:dateUtc="2025-05-07T13:47:00Z">
              <w:r w:rsidDel="00604329">
                <w:rPr>
                  <w:rFonts w:ascii="Times New Roman" w:hAnsi="Times New Roman" w:cs="Times New Roman"/>
                  <w:i/>
                  <w:iCs/>
                </w:rPr>
                <w:delText>891</w:delText>
              </w:r>
            </w:del>
          </w:p>
        </w:tc>
      </w:tr>
      <w:tr w:rsidR="005E5B9F" w:rsidRPr="00115428" w14:paraId="70EB2C4C" w14:textId="77777777" w:rsidTr="00A625B1">
        <w:tc>
          <w:tcPr>
            <w:tcW w:w="0" w:type="auto"/>
          </w:tcPr>
          <w:p w14:paraId="55070C30" w14:textId="713FE0BA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Obesity (%)</w:t>
            </w:r>
          </w:p>
        </w:tc>
        <w:tc>
          <w:tcPr>
            <w:tcW w:w="0" w:type="auto"/>
          </w:tcPr>
          <w:p w14:paraId="0A6B75E4" w14:textId="3C00C3FD" w:rsidR="00982DFA" w:rsidRPr="00115428" w:rsidRDefault="001C0E95" w:rsidP="00A625B1">
            <w:pPr>
              <w:rPr>
                <w:rFonts w:ascii="Times New Roman" w:hAnsi="Times New Roman" w:cs="Times New Roman"/>
              </w:rPr>
            </w:pPr>
            <w:ins w:id="165" w:author="Mohammad Nayeem Hasan" w:date="2025-05-07T19:25:00Z" w16du:dateUtc="2025-05-07T13:25:00Z">
              <w:r w:rsidRPr="00115428">
                <w:rPr>
                  <w:rFonts w:ascii="Times New Roman" w:hAnsi="Times New Roman" w:cs="Times New Roman"/>
                </w:rPr>
                <w:t>1.01 (1.01 - 1.02)</w:t>
              </w:r>
            </w:ins>
          </w:p>
        </w:tc>
        <w:tc>
          <w:tcPr>
            <w:tcW w:w="0" w:type="auto"/>
          </w:tcPr>
          <w:p w14:paraId="5796673F" w14:textId="072B0F03" w:rsidR="00982DFA" w:rsidRPr="007A199B" w:rsidRDefault="001C0E95" w:rsidP="00A625B1">
            <w:pPr>
              <w:rPr>
                <w:rFonts w:ascii="Times New Roman" w:hAnsi="Times New Roman" w:cs="Times New Roman"/>
                <w:i/>
                <w:iCs/>
              </w:rPr>
            </w:pPr>
            <w:ins w:id="166" w:author="Mohammad Nayeem Hasan" w:date="2025-05-07T19:24:00Z" w16du:dateUtc="2025-05-07T13:24:00Z">
              <w:r w:rsidRPr="006F632E">
                <w:rPr>
                  <w:rFonts w:ascii="Times New Roman" w:hAnsi="Times New Roman" w:cs="Times New Roman"/>
                  <w:i/>
                  <w:iCs/>
                </w:rPr>
                <w:t>&lt;0.001</w:t>
              </w:r>
            </w:ins>
          </w:p>
        </w:tc>
        <w:tc>
          <w:tcPr>
            <w:tcW w:w="0" w:type="auto"/>
          </w:tcPr>
          <w:p w14:paraId="4003B74D" w14:textId="416E866F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</w:t>
            </w:r>
            <w:ins w:id="167" w:author="Mohammad Nayeem Hasan" w:date="2025-05-07T19:30:00Z" w16du:dateUtc="2025-05-07T13:30:00Z">
              <w:r w:rsidR="00B30348">
                <w:rPr>
                  <w:rFonts w:ascii="Times New Roman" w:hAnsi="Times New Roman" w:cs="Times New Roman"/>
                </w:rPr>
                <w:t>2</w:t>
              </w:r>
            </w:ins>
            <w:del w:id="168" w:author="Mohammad Nayeem Hasan" w:date="2025-05-07T19:30:00Z" w16du:dateUtc="2025-05-07T13:30:00Z">
              <w:r w:rsidRPr="006F632E" w:rsidDel="00B30348">
                <w:rPr>
                  <w:rFonts w:ascii="Times New Roman" w:hAnsi="Times New Roman" w:cs="Times New Roman"/>
                </w:rPr>
                <w:delText>3</w:delText>
              </w:r>
            </w:del>
            <w:r w:rsidRPr="006F632E">
              <w:rPr>
                <w:rFonts w:ascii="Times New Roman" w:hAnsi="Times New Roman" w:cs="Times New Roman"/>
              </w:rPr>
              <w:t xml:space="preserve"> (</w:t>
            </w:r>
            <w:ins w:id="169" w:author="Mohammad Nayeem Hasan" w:date="2025-05-07T19:34:00Z" w16du:dateUtc="2025-05-07T13:34:00Z">
              <w:r w:rsidR="006579D1">
                <w:rPr>
                  <w:rFonts w:ascii="Times New Roman" w:hAnsi="Times New Roman" w:cs="Times New Roman"/>
                </w:rPr>
                <w:t>0.99</w:t>
              </w:r>
            </w:ins>
            <w:del w:id="170" w:author="Mohammad Nayeem Hasan" w:date="2025-05-07T19:34:00Z" w16du:dateUtc="2025-05-07T13:34:00Z">
              <w:r w:rsidRPr="006F632E" w:rsidDel="006579D1">
                <w:rPr>
                  <w:rFonts w:ascii="Times New Roman" w:hAnsi="Times New Roman" w:cs="Times New Roman"/>
                </w:rPr>
                <w:delText>1.01</w:delText>
              </w:r>
            </w:del>
            <w:r w:rsidRPr="006F632E">
              <w:rPr>
                <w:rFonts w:ascii="Times New Roman" w:hAnsi="Times New Roman" w:cs="Times New Roman"/>
              </w:rPr>
              <w:t xml:space="preserve"> - 1.0</w:t>
            </w:r>
            <w:ins w:id="171" w:author="Mohammad Nayeem Hasan" w:date="2025-05-07T19:34:00Z" w16du:dateUtc="2025-05-07T13:34:00Z">
              <w:r w:rsidR="006579D1">
                <w:rPr>
                  <w:rFonts w:ascii="Times New Roman" w:hAnsi="Times New Roman" w:cs="Times New Roman"/>
                </w:rPr>
                <w:t>5</w:t>
              </w:r>
            </w:ins>
            <w:del w:id="172" w:author="Mohammad Nayeem Hasan" w:date="2025-05-07T19:34:00Z" w16du:dateUtc="2025-05-07T13:34:00Z">
              <w:r w:rsidRPr="006F632E" w:rsidDel="006579D1">
                <w:rPr>
                  <w:rFonts w:ascii="Times New Roman" w:hAnsi="Times New Roman" w:cs="Times New Roman"/>
                </w:rPr>
                <w:delText>6</w:delText>
              </w:r>
            </w:del>
            <w:r w:rsidRPr="006F63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99BCF86" w14:textId="5031E49A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</w:t>
            </w:r>
            <w:ins w:id="173" w:author="Mohammad Nayeem Hasan" w:date="2025-05-07T19:32:00Z" w16du:dateUtc="2025-05-07T13:32:00Z">
              <w:r w:rsidR="006579D1">
                <w:rPr>
                  <w:rFonts w:ascii="Times New Roman" w:hAnsi="Times New Roman" w:cs="Times New Roman"/>
                  <w:i/>
                  <w:iCs/>
                </w:rPr>
                <w:t>21</w:t>
              </w:r>
            </w:ins>
            <w:ins w:id="174" w:author="Mohammad Nayeem Hasan" w:date="2025-05-07T21:15:00Z" w16du:dateUtc="2025-05-07T15:15:00Z">
              <w:r w:rsidR="00F21F76">
                <w:rPr>
                  <w:rFonts w:ascii="Times New Roman" w:hAnsi="Times New Roman" w:cs="Times New Roman"/>
                  <w:i/>
                  <w:iCs/>
                </w:rPr>
                <w:t>7</w:t>
              </w:r>
            </w:ins>
            <w:del w:id="175" w:author="Mohammad Nayeem Hasan" w:date="2025-05-07T19:32:00Z" w16du:dateUtc="2025-05-07T13:32:00Z">
              <w:r w:rsidRPr="006F632E" w:rsidDel="006579D1">
                <w:rPr>
                  <w:rFonts w:ascii="Times New Roman" w:hAnsi="Times New Roman" w:cs="Times New Roman"/>
                  <w:i/>
                  <w:iCs/>
                </w:rPr>
                <w:delText>003</w:delText>
              </w:r>
            </w:del>
          </w:p>
        </w:tc>
        <w:tc>
          <w:tcPr>
            <w:tcW w:w="0" w:type="auto"/>
          </w:tcPr>
          <w:p w14:paraId="19753D9F" w14:textId="66B61AC0" w:rsidR="00982DFA" w:rsidRPr="006F632E" w:rsidRDefault="00604329" w:rsidP="00A625B1">
            <w:pPr>
              <w:rPr>
                <w:rFonts w:ascii="Times New Roman" w:hAnsi="Times New Roman" w:cs="Times New Roman"/>
                <w:i/>
                <w:iCs/>
              </w:rPr>
            </w:pPr>
            <w:ins w:id="176" w:author="Mohammad Nayeem Hasan" w:date="2025-05-07T19:50:00Z" w16du:dateUtc="2025-05-07T13:50:00Z">
              <w:r>
                <w:rPr>
                  <w:rFonts w:ascii="Times New Roman" w:hAnsi="Times New Roman" w:cs="Times New Roman"/>
                </w:rPr>
                <w:t>0.83</w:t>
              </w:r>
              <w:r w:rsidRPr="007A199B">
                <w:rPr>
                  <w:rFonts w:ascii="Times New Roman" w:hAnsi="Times New Roman" w:cs="Times New Roman"/>
                </w:rPr>
                <w:t xml:space="preserve"> (</w:t>
              </w:r>
              <w:r>
                <w:rPr>
                  <w:rFonts w:ascii="Times New Roman" w:hAnsi="Times New Roman" w:cs="Times New Roman"/>
                </w:rPr>
                <w:t>0.</w:t>
              </w:r>
            </w:ins>
            <w:ins w:id="177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6</w:t>
              </w:r>
            </w:ins>
            <w:ins w:id="178" w:author="Mohammad Nayeem Hasan" w:date="2025-05-07T19:50:00Z" w16du:dateUtc="2025-05-07T13:50:00Z">
              <w:r>
                <w:rPr>
                  <w:rFonts w:ascii="Times New Roman" w:hAnsi="Times New Roman" w:cs="Times New Roman"/>
                </w:rPr>
                <w:t>9</w:t>
              </w:r>
              <w:r w:rsidRPr="007A199B">
                <w:rPr>
                  <w:rFonts w:ascii="Times New Roman" w:hAnsi="Times New Roman" w:cs="Times New Roman"/>
                </w:rPr>
                <w:t xml:space="preserve"> </w:t>
              </w:r>
            </w:ins>
            <w:ins w:id="179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–</w:t>
              </w:r>
            </w:ins>
            <w:ins w:id="180" w:author="Mohammad Nayeem Hasan" w:date="2025-05-07T19:50:00Z" w16du:dateUtc="2025-05-07T13:50:00Z">
              <w:r w:rsidRPr="007A199B">
                <w:rPr>
                  <w:rFonts w:ascii="Times New Roman" w:hAnsi="Times New Roman" w:cs="Times New Roman"/>
                </w:rPr>
                <w:t xml:space="preserve"> </w:t>
              </w:r>
            </w:ins>
            <w:ins w:id="181" w:author="Mohammad Nayeem Hasan" w:date="2025-05-07T20:13:00Z" w16du:dateUtc="2025-05-07T14:13:00Z">
              <w:r w:rsidR="005E5B9F">
                <w:rPr>
                  <w:rFonts w:ascii="Times New Roman" w:hAnsi="Times New Roman" w:cs="Times New Roman"/>
                </w:rPr>
                <w:t>0.98</w:t>
              </w:r>
            </w:ins>
            <w:ins w:id="182" w:author="Mohammad Nayeem Hasan" w:date="2025-05-07T19:50:00Z" w16du:dateUtc="2025-05-07T13:50:00Z">
              <w:r w:rsidRPr="007A199B">
                <w:rPr>
                  <w:rFonts w:ascii="Times New Roman" w:hAnsi="Times New Roman" w:cs="Times New Roman"/>
                </w:rPr>
                <w:t>)</w:t>
              </w:r>
            </w:ins>
          </w:p>
        </w:tc>
        <w:tc>
          <w:tcPr>
            <w:tcW w:w="0" w:type="auto"/>
          </w:tcPr>
          <w:p w14:paraId="41C9AC7E" w14:textId="4CA0A5FA" w:rsidR="00982DFA" w:rsidRPr="006F632E" w:rsidRDefault="00604329" w:rsidP="00A625B1">
            <w:pPr>
              <w:rPr>
                <w:rFonts w:ascii="Times New Roman" w:hAnsi="Times New Roman" w:cs="Times New Roman"/>
                <w:i/>
                <w:iCs/>
              </w:rPr>
            </w:pPr>
            <w:ins w:id="183" w:author="Mohammad Nayeem Hasan" w:date="2025-05-07T19:47:00Z" w16du:dateUtc="2025-05-07T13:47:00Z">
              <w:r>
                <w:rPr>
                  <w:rFonts w:ascii="Times New Roman" w:hAnsi="Times New Roman" w:cs="Times New Roman"/>
                  <w:i/>
                  <w:iCs/>
                </w:rPr>
                <w:t>0.039</w:t>
              </w:r>
            </w:ins>
          </w:p>
        </w:tc>
      </w:tr>
      <w:tr w:rsidR="005E5B9F" w:rsidRPr="00115428" w14:paraId="5DC36AD8" w14:textId="77777777" w:rsidTr="00A625B1">
        <w:tc>
          <w:tcPr>
            <w:tcW w:w="0" w:type="auto"/>
          </w:tcPr>
          <w:p w14:paraId="090F473D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Average annual temperature</w:t>
            </w:r>
          </w:p>
        </w:tc>
        <w:tc>
          <w:tcPr>
            <w:tcW w:w="0" w:type="auto"/>
          </w:tcPr>
          <w:p w14:paraId="2A2CAABB" w14:textId="3660E66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  <w:ins w:id="184" w:author="Mohammad Nayeem Hasan" w:date="2025-05-07T19:25:00Z" w16du:dateUtc="2025-05-07T13:25:00Z">
              <w:r w:rsidR="001C0E95">
                <w:rPr>
                  <w:rFonts w:ascii="Times New Roman" w:hAnsi="Times New Roman" w:cs="Times New Roman"/>
                </w:rPr>
                <w:t>1</w:t>
              </w:r>
            </w:ins>
            <w:del w:id="185" w:author="Mohammad Nayeem Hasan" w:date="2025-05-07T19:25:00Z" w16du:dateUtc="2025-05-07T13:25:00Z">
              <w:r w:rsidDel="001C0E95">
                <w:rPr>
                  <w:rFonts w:ascii="Times New Roman" w:hAnsi="Times New Roman" w:cs="Times New Roman"/>
                </w:rPr>
                <w:delText>0</w:delText>
              </w:r>
            </w:del>
            <w:r w:rsidRPr="00115428">
              <w:rPr>
                <w:rFonts w:ascii="Times New Roman" w:hAnsi="Times New Roman" w:cs="Times New Roman"/>
              </w:rPr>
              <w:t xml:space="preserve"> (1.</w:t>
            </w:r>
            <w:ins w:id="186" w:author="Mohammad Nayeem Hasan" w:date="2025-05-07T19:27:00Z" w16du:dateUtc="2025-05-07T13:27:00Z">
              <w:r w:rsidR="001C0E95">
                <w:rPr>
                  <w:rFonts w:ascii="Times New Roman" w:hAnsi="Times New Roman" w:cs="Times New Roman"/>
                </w:rPr>
                <w:t>21</w:t>
              </w:r>
            </w:ins>
            <w:del w:id="187" w:author="Mohammad Nayeem Hasan" w:date="2025-05-07T19:27:00Z" w16du:dateUtc="2025-05-07T13:27:00Z">
              <w:r w:rsidRPr="00115428" w:rsidDel="001C0E95">
                <w:rPr>
                  <w:rFonts w:ascii="Times New Roman" w:hAnsi="Times New Roman" w:cs="Times New Roman"/>
                </w:rPr>
                <w:delText>19</w:delText>
              </w:r>
            </w:del>
            <w:r w:rsidRPr="00115428">
              <w:rPr>
                <w:rFonts w:ascii="Times New Roman" w:hAnsi="Times New Roman" w:cs="Times New Roman"/>
              </w:rPr>
              <w:t xml:space="preserve"> - 1.2</w:t>
            </w:r>
            <w:ins w:id="188" w:author="Mohammad Nayeem Hasan" w:date="2025-05-07T19:28:00Z" w16du:dateUtc="2025-05-07T13:28:00Z">
              <w:r w:rsidR="001C0E95">
                <w:rPr>
                  <w:rFonts w:ascii="Times New Roman" w:hAnsi="Times New Roman" w:cs="Times New Roman"/>
                </w:rPr>
                <w:t>2</w:t>
              </w:r>
            </w:ins>
            <w:del w:id="189" w:author="Mohammad Nayeem Hasan" w:date="2025-05-07T19:28:00Z" w16du:dateUtc="2025-05-07T13:28:00Z">
              <w:r w:rsidRPr="00115428" w:rsidDel="001C0E95">
                <w:rPr>
                  <w:rFonts w:ascii="Times New Roman" w:hAnsi="Times New Roman" w:cs="Times New Roman"/>
                </w:rPr>
                <w:delText>0</w:delText>
              </w:r>
            </w:del>
            <w:r w:rsidRPr="00115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0E9E8AE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344420B" w14:textId="0BC15DF2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ins w:id="190" w:author="Mohammad Nayeem Hasan" w:date="2025-05-07T19:30:00Z" w16du:dateUtc="2025-05-07T13:30:00Z">
              <w:r w:rsidR="00B30348">
                <w:rPr>
                  <w:rFonts w:ascii="Times New Roman" w:hAnsi="Times New Roman" w:cs="Times New Roman"/>
                </w:rPr>
                <w:t>21</w:t>
              </w:r>
            </w:ins>
            <w:del w:id="191" w:author="Mohammad Nayeem Hasan" w:date="2025-05-07T19:30:00Z" w16du:dateUtc="2025-05-07T13:30:00Z">
              <w:r w:rsidRPr="007A199B" w:rsidDel="00B30348">
                <w:rPr>
                  <w:rFonts w:ascii="Times New Roman" w:hAnsi="Times New Roman" w:cs="Times New Roman"/>
                </w:rPr>
                <w:delText>19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(1.1</w:t>
            </w:r>
            <w:ins w:id="192" w:author="Mohammad Nayeem Hasan" w:date="2025-05-07T19:34:00Z" w16du:dateUtc="2025-05-07T13:34:00Z">
              <w:r w:rsidR="006579D1">
                <w:rPr>
                  <w:rFonts w:ascii="Times New Roman" w:hAnsi="Times New Roman" w:cs="Times New Roman"/>
                </w:rPr>
                <w:t>6</w:t>
              </w:r>
            </w:ins>
            <w:del w:id="193" w:author="Mohammad Nayeem Hasan" w:date="2025-05-07T19:34:00Z" w16du:dateUtc="2025-05-07T13:34:00Z">
              <w:r w:rsidRPr="007A199B" w:rsidDel="006579D1">
                <w:rPr>
                  <w:rFonts w:ascii="Times New Roman" w:hAnsi="Times New Roman" w:cs="Times New Roman"/>
                </w:rPr>
                <w:delText>5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- 1.2</w:t>
            </w:r>
            <w:ins w:id="194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6</w:t>
              </w:r>
            </w:ins>
            <w:del w:id="195" w:author="Mohammad Nayeem Hasan" w:date="2025-05-07T19:35:00Z" w16du:dateUtc="2025-05-07T13:35:00Z">
              <w:r w:rsidRPr="007A199B" w:rsidDel="006579D1">
                <w:rPr>
                  <w:rFonts w:ascii="Times New Roman" w:hAnsi="Times New Roman" w:cs="Times New Roman"/>
                </w:rPr>
                <w:delText>4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CA696A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DEF86A0" w14:textId="631FE550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ins w:id="196" w:author="Mohammad Nayeem Hasan" w:date="2025-05-07T19:51:00Z" w16du:dateUtc="2025-05-07T13:51:00Z">
              <w:r w:rsidR="00604329">
                <w:rPr>
                  <w:rFonts w:ascii="Times New Roman" w:hAnsi="Times New Roman" w:cs="Times New Roman"/>
                </w:rPr>
                <w:t xml:space="preserve">06 </w:t>
              </w:r>
            </w:ins>
            <w:del w:id="197" w:author="Mohammad Nayeem Hasan" w:date="2025-05-07T19:50:00Z" w16du:dateUtc="2025-05-07T13:50:00Z">
              <w:r w:rsidDel="00604329">
                <w:rPr>
                  <w:rFonts w:ascii="Times New Roman" w:hAnsi="Times New Roman" w:cs="Times New Roman"/>
                </w:rPr>
                <w:delText>11</w:delText>
              </w:r>
              <w:r w:rsidRPr="007A199B" w:rsidDel="00604329">
                <w:rPr>
                  <w:rFonts w:ascii="Times New Roman" w:hAnsi="Times New Roman" w:cs="Times New Roman"/>
                </w:rPr>
                <w:delText xml:space="preserve"> </w:delText>
              </w:r>
            </w:del>
            <w:r w:rsidRPr="007A199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0.9</w:t>
            </w:r>
            <w:ins w:id="198" w:author="Mohammad Nayeem Hasan" w:date="2025-05-07T20:14:00Z" w16du:dateUtc="2025-05-07T14:14:00Z">
              <w:r w:rsidR="005E5B9F">
                <w:rPr>
                  <w:rFonts w:ascii="Times New Roman" w:hAnsi="Times New Roman" w:cs="Times New Roman"/>
                </w:rPr>
                <w:t>0</w:t>
              </w:r>
            </w:ins>
            <w:del w:id="199" w:author="Mohammad Nayeem Hasan" w:date="2025-05-07T20:14:00Z" w16du:dateUtc="2025-05-07T14:14:00Z">
              <w:r w:rsidDel="005E5B9F">
                <w:rPr>
                  <w:rFonts w:ascii="Times New Roman" w:hAnsi="Times New Roman" w:cs="Times New Roman"/>
                </w:rPr>
                <w:delText>5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</w:t>
            </w:r>
            <w:ins w:id="200" w:author="Mohammad Nayeem Hasan" w:date="2025-05-07T20:14:00Z" w16du:dateUtc="2025-05-07T14:14:00Z">
              <w:r w:rsidR="005E5B9F">
                <w:rPr>
                  <w:rFonts w:ascii="Times New Roman" w:hAnsi="Times New Roman" w:cs="Times New Roman"/>
                </w:rPr>
                <w:t>46</w:t>
              </w:r>
            </w:ins>
            <w:del w:id="201" w:author="Mohammad Nayeem Hasan" w:date="2025-05-07T20:14:00Z" w16du:dateUtc="2025-05-07T14:14:00Z">
              <w:r w:rsidDel="005E5B9F">
                <w:rPr>
                  <w:rFonts w:ascii="Times New Roman" w:hAnsi="Times New Roman" w:cs="Times New Roman"/>
                </w:rPr>
                <w:delText>51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90C73CE" w14:textId="358A6849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202" w:author="Mohammad Nayeem Hasan" w:date="2025-05-07T19:47:00Z" w16du:dateUtc="2025-05-07T13:47:00Z">
              <w:r w:rsidR="00604329">
                <w:rPr>
                  <w:rFonts w:ascii="Times New Roman" w:hAnsi="Times New Roman" w:cs="Times New Roman"/>
                  <w:i/>
                  <w:iCs/>
                </w:rPr>
                <w:t>562</w:t>
              </w:r>
            </w:ins>
            <w:del w:id="203" w:author="Mohammad Nayeem Hasan" w:date="2025-05-07T19:47:00Z" w16du:dateUtc="2025-05-07T13:47:00Z">
              <w:r w:rsidDel="00604329">
                <w:rPr>
                  <w:rFonts w:ascii="Times New Roman" w:hAnsi="Times New Roman" w:cs="Times New Roman"/>
                  <w:i/>
                  <w:iCs/>
                </w:rPr>
                <w:delText>320</w:delText>
              </w:r>
            </w:del>
          </w:p>
        </w:tc>
      </w:tr>
      <w:tr w:rsidR="005E5B9F" w:rsidRPr="00115428" w14:paraId="3AFB7C6E" w14:textId="77777777" w:rsidTr="00A625B1">
        <w:trPr>
          <w:trHeight w:val="77"/>
        </w:trPr>
        <w:tc>
          <w:tcPr>
            <w:tcW w:w="0" w:type="auto"/>
          </w:tcPr>
          <w:p w14:paraId="2CE6C57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Total Rainfall</w:t>
            </w:r>
          </w:p>
        </w:tc>
        <w:tc>
          <w:tcPr>
            <w:tcW w:w="0" w:type="auto"/>
          </w:tcPr>
          <w:p w14:paraId="2C32871A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2975C99D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6C4455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52A58C2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3FF653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7DA40F9" w14:textId="7324CC65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204" w:author="Mohammad Nayeem Hasan" w:date="2025-05-07T19:47:00Z" w16du:dateUtc="2025-05-07T13:47:00Z">
              <w:r w:rsidR="00604329">
                <w:rPr>
                  <w:rFonts w:ascii="Times New Roman" w:hAnsi="Times New Roman" w:cs="Times New Roman"/>
                  <w:i/>
                  <w:iCs/>
                </w:rPr>
                <w:t>532</w:t>
              </w:r>
            </w:ins>
            <w:del w:id="205" w:author="Mohammad Nayeem Hasan" w:date="2025-05-07T19:47:00Z" w16du:dateUtc="2025-05-07T13:47:00Z">
              <w:r w:rsidDel="00604329">
                <w:rPr>
                  <w:rFonts w:ascii="Times New Roman" w:hAnsi="Times New Roman" w:cs="Times New Roman"/>
                  <w:i/>
                  <w:iCs/>
                </w:rPr>
                <w:delText>481</w:delText>
              </w:r>
            </w:del>
          </w:p>
        </w:tc>
      </w:tr>
      <w:tr w:rsidR="005E5B9F" w:rsidRPr="00115428" w14:paraId="5815F94B" w14:textId="77777777" w:rsidTr="00A625B1">
        <w:trPr>
          <w:trHeight w:val="77"/>
        </w:trPr>
        <w:tc>
          <w:tcPr>
            <w:tcW w:w="0" w:type="auto"/>
          </w:tcPr>
          <w:p w14:paraId="5CE157F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Quality Index</w:t>
            </w:r>
          </w:p>
        </w:tc>
        <w:tc>
          <w:tcPr>
            <w:tcW w:w="0" w:type="auto"/>
          </w:tcPr>
          <w:p w14:paraId="4BF9381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32E9802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42E6420B" w14:textId="1CEDDA9F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ins w:id="206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1.01</w:t>
              </w:r>
            </w:ins>
            <w:del w:id="207" w:author="Mohammad Nayeem Hasan" w:date="2025-05-07T19:35:00Z" w16du:dateUtc="2025-05-07T13:35:00Z">
              <w:r w:rsidRPr="007A199B" w:rsidDel="006579D1">
                <w:rPr>
                  <w:rFonts w:ascii="Times New Roman" w:hAnsi="Times New Roman" w:cs="Times New Roman"/>
                </w:rPr>
                <w:delText>0.99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- 1.0</w:t>
            </w:r>
            <w:ins w:id="208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2</w:t>
              </w:r>
            </w:ins>
            <w:del w:id="209" w:author="Mohammad Nayeem Hasan" w:date="2025-05-07T19:35:00Z" w16du:dateUtc="2025-05-07T13:35:00Z">
              <w:r w:rsidRPr="007A199B" w:rsidDel="006579D1">
                <w:rPr>
                  <w:rFonts w:ascii="Times New Roman" w:hAnsi="Times New Roman" w:cs="Times New Roman"/>
                </w:rPr>
                <w:delText>1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6806CBA" w14:textId="4436A4BD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</w:t>
            </w:r>
            <w:ins w:id="210" w:author="Mohammad Nayeem Hasan" w:date="2025-05-07T19:32:00Z" w16du:dateUtc="2025-05-07T13:32:00Z">
              <w:r w:rsidR="006579D1">
                <w:rPr>
                  <w:rFonts w:ascii="Times New Roman" w:hAnsi="Times New Roman" w:cs="Times New Roman"/>
                  <w:i/>
                  <w:iCs/>
                </w:rPr>
                <w:t>00</w:t>
              </w:r>
            </w:ins>
            <w:ins w:id="211" w:author="Mohammad Nayeem Hasan" w:date="2025-05-07T21:15:00Z" w16du:dateUtc="2025-05-07T15:15:00Z">
              <w:r w:rsidR="00D053AE">
                <w:rPr>
                  <w:rFonts w:ascii="Times New Roman" w:hAnsi="Times New Roman" w:cs="Times New Roman"/>
                  <w:i/>
                  <w:iCs/>
                </w:rPr>
                <w:t>7</w:t>
              </w:r>
            </w:ins>
            <w:del w:id="212" w:author="Mohammad Nayeem Hasan" w:date="2025-05-07T19:32:00Z" w16du:dateUtc="2025-05-07T13:32:00Z">
              <w:r w:rsidRPr="007A199B" w:rsidDel="006579D1">
                <w:rPr>
                  <w:rFonts w:ascii="Times New Roman" w:hAnsi="Times New Roman" w:cs="Times New Roman"/>
                  <w:i/>
                  <w:iCs/>
                </w:rPr>
                <w:delText>134</w:delText>
              </w:r>
            </w:del>
          </w:p>
        </w:tc>
        <w:tc>
          <w:tcPr>
            <w:tcW w:w="0" w:type="auto"/>
          </w:tcPr>
          <w:p w14:paraId="57D7CF0C" w14:textId="3CFDFC8E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0.98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</w:t>
            </w:r>
            <w:ins w:id="213" w:author="Mohammad Nayeem Hasan" w:date="2025-05-07T20:14:00Z" w16du:dateUtc="2025-05-07T14:14:00Z">
              <w:r w:rsidR="005E5B9F">
                <w:rPr>
                  <w:rFonts w:ascii="Times New Roman" w:hAnsi="Times New Roman" w:cs="Times New Roman"/>
                </w:rPr>
                <w:t>4</w:t>
              </w:r>
            </w:ins>
            <w:del w:id="214" w:author="Mohammad Nayeem Hasan" w:date="2025-05-07T20:14:00Z" w16du:dateUtc="2025-05-07T14:14:00Z">
              <w:r w:rsidDel="005E5B9F">
                <w:rPr>
                  <w:rFonts w:ascii="Times New Roman" w:hAnsi="Times New Roman" w:cs="Times New Roman"/>
                </w:rPr>
                <w:delText>3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0D2ED109" w14:textId="58A9EBCB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215" w:author="Mohammad Nayeem Hasan" w:date="2025-05-07T19:47:00Z" w16du:dateUtc="2025-05-07T13:47:00Z">
              <w:r w:rsidR="00604329">
                <w:rPr>
                  <w:rFonts w:ascii="Times New Roman" w:hAnsi="Times New Roman" w:cs="Times New Roman"/>
                  <w:i/>
                  <w:iCs/>
                </w:rPr>
                <w:t>484</w:t>
              </w:r>
            </w:ins>
            <w:del w:id="216" w:author="Mohammad Nayeem Hasan" w:date="2025-05-07T19:47:00Z" w16du:dateUtc="2025-05-07T13:47:00Z">
              <w:r w:rsidDel="00604329">
                <w:rPr>
                  <w:rFonts w:ascii="Times New Roman" w:hAnsi="Times New Roman" w:cs="Times New Roman"/>
                  <w:i/>
                  <w:iCs/>
                </w:rPr>
                <w:delText>669</w:delText>
              </w:r>
            </w:del>
          </w:p>
        </w:tc>
      </w:tr>
      <w:tr w:rsidR="005E5B9F" w:rsidRPr="00115428" w14:paraId="441BEAF6" w14:textId="77777777" w:rsidTr="00A625B1">
        <w:trPr>
          <w:trHeight w:val="77"/>
        </w:trPr>
        <w:tc>
          <w:tcPr>
            <w:tcW w:w="0" w:type="auto"/>
          </w:tcPr>
          <w:p w14:paraId="5E09A6D5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lastRenderedPageBreak/>
              <w:t>Hemisphere (Southern)</w:t>
            </w:r>
          </w:p>
        </w:tc>
        <w:tc>
          <w:tcPr>
            <w:tcW w:w="0" w:type="auto"/>
          </w:tcPr>
          <w:p w14:paraId="33522B7F" w14:textId="4DC4439E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ins w:id="217" w:author="Mohammad Nayeem Hasan" w:date="2025-05-07T19:26:00Z" w16du:dateUtc="2025-05-07T13:26:00Z">
              <w:r w:rsidR="001C0E95">
                <w:rPr>
                  <w:rFonts w:ascii="Times New Roman" w:hAnsi="Times New Roman" w:cs="Times New Roman"/>
                </w:rPr>
                <w:t>08</w:t>
              </w:r>
            </w:ins>
            <w:del w:id="218" w:author="Mohammad Nayeem Hasan" w:date="2025-05-07T19:26:00Z" w16du:dateUtc="2025-05-07T13:26:00Z">
              <w:r w:rsidDel="001C0E95">
                <w:rPr>
                  <w:rFonts w:ascii="Times New Roman" w:hAnsi="Times New Roman" w:cs="Times New Roman"/>
                </w:rPr>
                <w:delText>64</w:delText>
              </w:r>
            </w:del>
            <w:r w:rsidRPr="00115428">
              <w:rPr>
                <w:rFonts w:ascii="Times New Roman" w:hAnsi="Times New Roman" w:cs="Times New Roman"/>
              </w:rPr>
              <w:t xml:space="preserve"> (</w:t>
            </w:r>
            <w:ins w:id="219" w:author="Mohammad Nayeem Hasan" w:date="2025-05-07T19:28:00Z" w16du:dateUtc="2025-05-07T13:28:00Z">
              <w:r w:rsidR="001C0E95">
                <w:rPr>
                  <w:rFonts w:ascii="Times New Roman" w:hAnsi="Times New Roman" w:cs="Times New Roman"/>
                </w:rPr>
                <w:t>1.96</w:t>
              </w:r>
            </w:ins>
            <w:del w:id="220" w:author="Mohammad Nayeem Hasan" w:date="2025-05-07T19:28:00Z" w16du:dateUtc="2025-05-07T13:28:00Z">
              <w:r w:rsidDel="001C0E95">
                <w:rPr>
                  <w:rFonts w:ascii="Times New Roman" w:hAnsi="Times New Roman" w:cs="Times New Roman"/>
                </w:rPr>
                <w:delText>2</w:delText>
              </w:r>
              <w:r w:rsidRPr="00115428" w:rsidDel="001C0E95">
                <w:rPr>
                  <w:rFonts w:ascii="Times New Roman" w:hAnsi="Times New Roman" w:cs="Times New Roman"/>
                </w:rPr>
                <w:delText>.</w:delText>
              </w:r>
              <w:r w:rsidDel="001C0E95">
                <w:rPr>
                  <w:rFonts w:ascii="Times New Roman" w:hAnsi="Times New Roman" w:cs="Times New Roman"/>
                </w:rPr>
                <w:delText>54</w:delText>
              </w:r>
            </w:del>
            <w:r w:rsidRPr="0011542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ins w:id="221" w:author="Mohammad Nayeem Hasan" w:date="2025-05-07T19:28:00Z" w16du:dateUtc="2025-05-07T13:28:00Z">
              <w:r w:rsidR="001C0E95">
                <w:rPr>
                  <w:rFonts w:ascii="Times New Roman" w:hAnsi="Times New Roman" w:cs="Times New Roman"/>
                </w:rPr>
                <w:t>20</w:t>
              </w:r>
            </w:ins>
            <w:del w:id="222" w:author="Mohammad Nayeem Hasan" w:date="2025-05-07T19:28:00Z" w16du:dateUtc="2025-05-07T13:28:00Z">
              <w:r w:rsidDel="001C0E95">
                <w:rPr>
                  <w:rFonts w:ascii="Times New Roman" w:hAnsi="Times New Roman" w:cs="Times New Roman"/>
                </w:rPr>
                <w:delText>74</w:delText>
              </w:r>
            </w:del>
            <w:r w:rsidRPr="00115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25B731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95C006B" w14:textId="1C5C1063" w:rsidR="00982DFA" w:rsidRPr="007A199B" w:rsidRDefault="00B30348" w:rsidP="00A625B1">
            <w:pPr>
              <w:rPr>
                <w:rFonts w:ascii="Times New Roman" w:hAnsi="Times New Roman" w:cs="Times New Roman"/>
              </w:rPr>
            </w:pPr>
            <w:ins w:id="223" w:author="Mohammad Nayeem Hasan" w:date="2025-05-07T19:30:00Z" w16du:dateUtc="2025-05-07T13:30:00Z">
              <w:r>
                <w:rPr>
                  <w:rFonts w:ascii="Times New Roman" w:hAnsi="Times New Roman" w:cs="Times New Roman"/>
                </w:rPr>
                <w:t>5.9</w:t>
              </w:r>
            </w:ins>
            <w:ins w:id="224" w:author="Mohammad Nayeem Hasan" w:date="2025-05-07T21:16:00Z" w16du:dateUtc="2025-05-07T15:16:00Z">
              <w:r w:rsidR="00534F36">
                <w:rPr>
                  <w:rFonts w:ascii="Times New Roman" w:hAnsi="Times New Roman" w:cs="Times New Roman"/>
                </w:rPr>
                <w:t>5</w:t>
              </w:r>
            </w:ins>
            <w:del w:id="225" w:author="Mohammad Nayeem Hasan" w:date="2025-05-07T19:30:00Z" w16du:dateUtc="2025-05-07T13:30:00Z">
              <w:r w:rsidR="00982DFA" w:rsidRPr="007A199B" w:rsidDel="00B30348">
                <w:rPr>
                  <w:rFonts w:ascii="Times New Roman" w:hAnsi="Times New Roman" w:cs="Times New Roman"/>
                </w:rPr>
                <w:delText>4.91</w:delText>
              </w:r>
            </w:del>
            <w:r w:rsidR="00982DFA" w:rsidRPr="007A199B">
              <w:rPr>
                <w:rFonts w:ascii="Times New Roman" w:hAnsi="Times New Roman" w:cs="Times New Roman"/>
              </w:rPr>
              <w:t xml:space="preserve"> (</w:t>
            </w:r>
            <w:ins w:id="226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4.1</w:t>
              </w:r>
            </w:ins>
            <w:ins w:id="227" w:author="Mohammad Nayeem Hasan" w:date="2025-05-07T21:16:00Z" w16du:dateUtc="2025-05-07T15:16:00Z">
              <w:r w:rsidR="00534F36">
                <w:rPr>
                  <w:rFonts w:ascii="Times New Roman" w:hAnsi="Times New Roman" w:cs="Times New Roman"/>
                </w:rPr>
                <w:t>9</w:t>
              </w:r>
            </w:ins>
            <w:del w:id="228" w:author="Mohammad Nayeem Hasan" w:date="2025-05-07T19:35:00Z" w16du:dateUtc="2025-05-07T13:35:00Z">
              <w:r w:rsidR="00982DFA" w:rsidRPr="007A199B" w:rsidDel="006579D1">
                <w:rPr>
                  <w:rFonts w:ascii="Times New Roman" w:hAnsi="Times New Roman" w:cs="Times New Roman"/>
                </w:rPr>
                <w:delText>3.48</w:delText>
              </w:r>
            </w:del>
            <w:r w:rsidR="00982DFA" w:rsidRPr="007A199B">
              <w:rPr>
                <w:rFonts w:ascii="Times New Roman" w:hAnsi="Times New Roman" w:cs="Times New Roman"/>
              </w:rPr>
              <w:t xml:space="preserve"> – </w:t>
            </w:r>
            <w:ins w:id="229" w:author="Mohammad Nayeem Hasan" w:date="2025-05-07T19:35:00Z" w16du:dateUtc="2025-05-07T13:35:00Z">
              <w:r w:rsidR="006579D1">
                <w:rPr>
                  <w:rFonts w:ascii="Times New Roman" w:hAnsi="Times New Roman" w:cs="Times New Roman"/>
                </w:rPr>
                <w:t>8.4</w:t>
              </w:r>
            </w:ins>
            <w:ins w:id="230" w:author="Mohammad Nayeem Hasan" w:date="2025-05-07T21:16:00Z" w16du:dateUtc="2025-05-07T15:16:00Z">
              <w:r w:rsidR="00534F36">
                <w:rPr>
                  <w:rFonts w:ascii="Times New Roman" w:hAnsi="Times New Roman" w:cs="Times New Roman"/>
                </w:rPr>
                <w:t>6</w:t>
              </w:r>
            </w:ins>
            <w:del w:id="231" w:author="Mohammad Nayeem Hasan" w:date="2025-05-07T19:35:00Z" w16du:dateUtc="2025-05-07T13:35:00Z">
              <w:r w:rsidR="00982DFA" w:rsidRPr="007A199B" w:rsidDel="006579D1">
                <w:rPr>
                  <w:rFonts w:ascii="Times New Roman" w:hAnsi="Times New Roman" w:cs="Times New Roman"/>
                </w:rPr>
                <w:delText>6.91</w:delText>
              </w:r>
            </w:del>
            <w:r w:rsidR="00982DFA"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988DD78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2A4FAD8" w14:textId="3322DD8C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0.</w:t>
            </w:r>
            <w:ins w:id="232" w:author="Mohammad Nayeem Hasan" w:date="2025-05-07T19:51:00Z" w16du:dateUtc="2025-05-07T13:51:00Z">
              <w:r w:rsidR="00604329">
                <w:rPr>
                  <w:rFonts w:ascii="Times New Roman" w:hAnsi="Times New Roman" w:cs="Times New Roman"/>
                </w:rPr>
                <w:t>13</w:t>
              </w:r>
            </w:ins>
            <w:del w:id="233" w:author="Mohammad Nayeem Hasan" w:date="2025-05-07T19:51:00Z" w16du:dateUtc="2025-05-07T13:51:00Z">
              <w:r w:rsidDel="00604329">
                <w:rPr>
                  <w:rFonts w:ascii="Times New Roman" w:hAnsi="Times New Roman" w:cs="Times New Roman"/>
                </w:rPr>
                <w:delText>33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</w:t>
            </w:r>
            <w:ins w:id="234" w:author="Mohammad Nayeem Hasan" w:date="2025-05-07T20:14:00Z" w16du:dateUtc="2025-05-07T14:14:00Z">
              <w:r w:rsidR="005E5B9F">
                <w:rPr>
                  <w:rFonts w:ascii="Times New Roman" w:hAnsi="Times New Roman" w:cs="Times New Roman"/>
                </w:rPr>
                <w:t>01</w:t>
              </w:r>
            </w:ins>
            <w:del w:id="235" w:author="Mohammad Nayeem Hasan" w:date="2025-05-07T20:14:00Z" w16du:dateUtc="2025-05-07T14:14:00Z">
              <w:r w:rsidDel="005E5B9F">
                <w:rPr>
                  <w:rFonts w:ascii="Times New Roman" w:hAnsi="Times New Roman" w:cs="Times New Roman"/>
                </w:rPr>
                <w:delText>21</w:delText>
              </w:r>
            </w:del>
            <w:r w:rsidRPr="007A199B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1.</w:t>
            </w:r>
            <w:ins w:id="236" w:author="Mohammad Nayeem Hasan" w:date="2025-05-07T20:14:00Z" w16du:dateUtc="2025-05-07T14:14:00Z">
              <w:r w:rsidR="005E5B9F">
                <w:rPr>
                  <w:rFonts w:ascii="Times New Roman" w:hAnsi="Times New Roman" w:cs="Times New Roman"/>
                </w:rPr>
                <w:t>79</w:t>
              </w:r>
            </w:ins>
            <w:del w:id="237" w:author="Mohammad Nayeem Hasan" w:date="2025-05-07T20:14:00Z" w16du:dateUtc="2025-05-07T14:14:00Z">
              <w:r w:rsidDel="005E5B9F">
                <w:rPr>
                  <w:rFonts w:ascii="Times New Roman" w:hAnsi="Times New Roman" w:cs="Times New Roman"/>
                </w:rPr>
                <w:delText>38</w:delText>
              </w:r>
            </w:del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E37F76C" w14:textId="4AF4B16F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</w:t>
            </w:r>
            <w:ins w:id="238" w:author="Mohammad Nayeem Hasan" w:date="2025-05-07T19:47:00Z" w16du:dateUtc="2025-05-07T13:47:00Z">
              <w:r w:rsidR="00604329">
                <w:rPr>
                  <w:rFonts w:ascii="Times New Roman" w:hAnsi="Times New Roman" w:cs="Times New Roman"/>
                  <w:i/>
                  <w:iCs/>
                </w:rPr>
                <w:t>199</w:t>
              </w:r>
            </w:ins>
            <w:del w:id="239" w:author="Mohammad Nayeem Hasan" w:date="2025-05-07T19:47:00Z" w16du:dateUtc="2025-05-07T13:47:00Z">
              <w:r w:rsidDel="00604329">
                <w:rPr>
                  <w:rFonts w:ascii="Times New Roman" w:hAnsi="Times New Roman" w:cs="Times New Roman"/>
                  <w:i/>
                  <w:iCs/>
                </w:rPr>
                <w:delText>442</w:delText>
              </w:r>
            </w:del>
          </w:p>
        </w:tc>
      </w:tr>
    </w:tbl>
    <w:p w14:paraId="39769321" w14:textId="77777777" w:rsidR="00D8699C" w:rsidDel="00DA19AA" w:rsidRDefault="00982DFA" w:rsidP="00CF14C3">
      <w:pPr>
        <w:tabs>
          <w:tab w:val="left" w:pos="6597"/>
        </w:tabs>
        <w:rPr>
          <w:del w:id="240" w:author="Mohammad Nayeem Hasan" w:date="2025-05-07T20:14:00Z" w16du:dateUtc="2025-05-07T14:14:00Z"/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 xml:space="preserve">CI: confidence interval; </w:t>
      </w:r>
      <w:r>
        <w:rPr>
          <w:rFonts w:ascii="Times New Roman" w:hAnsi="Times New Roman" w:cs="Times New Roman"/>
        </w:rPr>
        <w:t>IR</w:t>
      </w:r>
      <w:r w:rsidRPr="00115428">
        <w:rPr>
          <w:rFonts w:ascii="Times New Roman" w:hAnsi="Times New Roman" w:cs="Times New Roman"/>
        </w:rPr>
        <w:t>R:</w:t>
      </w:r>
      <w:r>
        <w:rPr>
          <w:rFonts w:ascii="Times New Roman" w:hAnsi="Times New Roman" w:cs="Times New Roman"/>
        </w:rPr>
        <w:t xml:space="preserve"> </w:t>
      </w:r>
      <w:r w:rsidRPr="0066326C">
        <w:rPr>
          <w:rFonts w:ascii="Times New Roman" w:hAnsi="Times New Roman" w:cs="Times New Roman"/>
        </w:rPr>
        <w:t>incidence risk ratio</w:t>
      </w:r>
      <w:r>
        <w:rPr>
          <w:rFonts w:ascii="Times New Roman" w:hAnsi="Times New Roman" w:cs="Times New Roman"/>
        </w:rPr>
        <w:t xml:space="preserve">; </w:t>
      </w: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 w:rsidRPr="00115428">
        <w:rPr>
          <w:rFonts w:ascii="Times New Roman" w:hAnsi="Times New Roman" w:cs="Times New Roman"/>
        </w:rPr>
        <w:t>.</w:t>
      </w:r>
      <w:r w:rsidR="00D8699C">
        <w:rPr>
          <w:rFonts w:ascii="Times New Roman" w:hAnsi="Times New Roman" w:cs="Times New Roman"/>
        </w:rPr>
        <w:t xml:space="preserve"> </w:t>
      </w:r>
    </w:p>
    <w:p w14:paraId="604F00BA" w14:textId="4524809F" w:rsidR="00D41DCE" w:rsidRPr="00CF14C3" w:rsidRDefault="00D41DCE" w:rsidP="00D41DCE">
      <w:pPr>
        <w:tabs>
          <w:tab w:val="left" w:pos="6597"/>
        </w:tabs>
        <w:rPr>
          <w:ins w:id="241" w:author="Mohammad Nayeem Hasan" w:date="2025-04-30T12:21:00Z" w16du:dateUtc="2025-04-30T06:21:00Z"/>
          <w:rFonts w:ascii="Times New Roman" w:hAnsi="Times New Roman" w:cs="Times New Roman"/>
        </w:rPr>
      </w:pPr>
    </w:p>
    <w:p w14:paraId="2F477BFD" w14:textId="54E01DB0" w:rsidR="002455D5" w:rsidRPr="00CF14C3" w:rsidRDefault="002455D5" w:rsidP="00D8699C">
      <w:pPr>
        <w:tabs>
          <w:tab w:val="left" w:pos="6597"/>
        </w:tabs>
        <w:rPr>
          <w:rFonts w:ascii="Times New Roman" w:hAnsi="Times New Roman" w:cs="Times New Roman"/>
        </w:rPr>
      </w:pPr>
    </w:p>
    <w:sectPr w:rsidR="002455D5" w:rsidRPr="00CF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B"/>
    <w:rsid w:val="00031A17"/>
    <w:rsid w:val="00050DB0"/>
    <w:rsid w:val="000F7224"/>
    <w:rsid w:val="001A33AA"/>
    <w:rsid w:val="001C0E95"/>
    <w:rsid w:val="0021771F"/>
    <w:rsid w:val="002455D5"/>
    <w:rsid w:val="00294FD1"/>
    <w:rsid w:val="002A0F66"/>
    <w:rsid w:val="003235C3"/>
    <w:rsid w:val="00324CDC"/>
    <w:rsid w:val="0035666A"/>
    <w:rsid w:val="003677FB"/>
    <w:rsid w:val="00472B88"/>
    <w:rsid w:val="005164E2"/>
    <w:rsid w:val="00534F36"/>
    <w:rsid w:val="005E5B9F"/>
    <w:rsid w:val="00604329"/>
    <w:rsid w:val="00637E77"/>
    <w:rsid w:val="006579D1"/>
    <w:rsid w:val="006B2F8B"/>
    <w:rsid w:val="00916D52"/>
    <w:rsid w:val="00982DFA"/>
    <w:rsid w:val="009C06F1"/>
    <w:rsid w:val="00A12716"/>
    <w:rsid w:val="00B30348"/>
    <w:rsid w:val="00BC3C89"/>
    <w:rsid w:val="00C12B93"/>
    <w:rsid w:val="00CB08AD"/>
    <w:rsid w:val="00CF14C3"/>
    <w:rsid w:val="00D053AE"/>
    <w:rsid w:val="00D41DCE"/>
    <w:rsid w:val="00D8699C"/>
    <w:rsid w:val="00DA19AA"/>
    <w:rsid w:val="00E1141B"/>
    <w:rsid w:val="00E44731"/>
    <w:rsid w:val="00EB678F"/>
    <w:rsid w:val="00F21F76"/>
    <w:rsid w:val="00F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083D"/>
  <w15:chartTrackingRefBased/>
  <w15:docId w15:val="{6A9AF05D-7366-47A4-BC9B-7F739E4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8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8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8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8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8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B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DF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DCE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healthorg.shinyapps.io/dengue_global/" TargetMode="External"/><Relationship Id="rId4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21</cp:revision>
  <dcterms:created xsi:type="dcterms:W3CDTF">2025-03-27T13:10:00Z</dcterms:created>
  <dcterms:modified xsi:type="dcterms:W3CDTF">2025-05-07T15:16:00Z</dcterms:modified>
</cp:coreProperties>
</file>
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66C661F3" w:rsidR="00BB296A" w:rsidRPr="00115428" w:rsidRDefault="007B7319" w:rsidP="008864CF">
      <w:pPr>
        <w:rPr>
          <w:rFonts w:ascii="Times New Roman" w:hAnsi="Times New Roman" w:cs="Times New Roman"/>
          <w:b/>
          <w:bCs/>
          <w:sz w:val="24"/>
          <w:szCs w:val="24"/>
        </w:rPr>
      </w:pPr>
      <w:r>
        <w:rPr>
          <w:rFonts w:ascii="Times New Roman" w:hAnsi="Times New Roman" w:cs="Times New Roman"/>
          <w:b/>
          <w:bCs/>
          <w:sz w:val="24"/>
          <w:szCs w:val="24"/>
        </w:rPr>
        <w:t xml:space="preserve">Global </w:t>
      </w:r>
      <w:r w:rsidR="00F5067C"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00F5067C"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00F5067C" w:rsidRPr="00115428">
        <w:rPr>
          <w:rFonts w:ascii="Times New Roman" w:hAnsi="Times New Roman" w:cs="Times New Roman"/>
          <w:b/>
          <w:bCs/>
          <w:sz w:val="24"/>
          <w:szCs w:val="24"/>
        </w:rPr>
        <w:t xml:space="preserve"> </w:t>
      </w:r>
      <w:proofErr w:type="gramStart"/>
      <w:r w:rsidR="007F4D8F" w:rsidRPr="00115428">
        <w:rPr>
          <w:rFonts w:ascii="Times New Roman" w:hAnsi="Times New Roman" w:cs="Times New Roman"/>
          <w:b/>
          <w:bCs/>
          <w:sz w:val="24"/>
          <w:szCs w:val="24"/>
        </w:rPr>
        <w:t>Million</w:t>
      </w:r>
      <w:proofErr w:type="gramEnd"/>
      <w:r w:rsidR="00926ABD" w:rsidRPr="00115428">
        <w:rPr>
          <w:rFonts w:ascii="Times New Roman" w:hAnsi="Times New Roman" w:cs="Times New Roman"/>
          <w:b/>
          <w:bCs/>
          <w:sz w:val="24"/>
          <w:szCs w:val="24"/>
        </w:rPr>
        <w:t xml:space="preserve"> </w:t>
      </w:r>
      <w:r w:rsidR="00F5067C"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00F5067C" w:rsidRPr="00115428">
        <w:rPr>
          <w:rFonts w:ascii="Times New Roman" w:hAnsi="Times New Roman" w:cs="Times New Roman"/>
          <w:b/>
          <w:bCs/>
          <w:sz w:val="24"/>
          <w:szCs w:val="24"/>
        </w:rPr>
        <w:t xml:space="preserve">,000 Deaths Reported in 2024 </w:t>
      </w:r>
    </w:p>
    <w:p w14:paraId="122FC563" w14:textId="77777777" w:rsidR="00A054F5" w:rsidRDefault="00A054F5" w:rsidP="00294504">
      <w:pPr>
        <w:rPr>
          <w:rFonts w:ascii="Times New Roman" w:hAnsi="Times New Roman" w:cs="Times New Roman"/>
          <w:b/>
          <w:bCs/>
        </w:rPr>
      </w:pPr>
    </w:p>
    <w:p w14:paraId="3BB3B21C" w14:textId="0D1FA5FE" w:rsidR="007F4D8F" w:rsidRPr="00812F41" w:rsidRDefault="00A40F98" w:rsidP="00294504">
      <w:pPr>
        <w:rPr>
          <w:rFonts w:ascii="Times New Roman" w:hAnsi="Times New Roman" w:cs="Times New Roman"/>
          <w:b/>
          <w:bCs/>
        </w:rPr>
      </w:pPr>
      <w:r w:rsidRPr="00812F41">
        <w:rPr>
          <w:rFonts w:ascii="Times New Roman" w:hAnsi="Times New Roman" w:cs="Times New Roman"/>
          <w:b/>
          <w:bCs/>
        </w:rPr>
        <w:t>Najmul Haider</w:t>
      </w:r>
      <w:r w:rsidR="00444F6E" w:rsidRPr="00812F41">
        <w:rPr>
          <w:rFonts w:ascii="Times New Roman" w:hAnsi="Times New Roman" w:cs="Times New Roman"/>
          <w:b/>
          <w:bCs/>
          <w:vertAlign w:val="superscript"/>
        </w:rPr>
        <w:t>1</w:t>
      </w:r>
      <w:r w:rsidRPr="00812F41">
        <w:rPr>
          <w:rFonts w:ascii="Times New Roman" w:hAnsi="Times New Roman" w:cs="Times New Roman"/>
          <w:b/>
          <w:bCs/>
        </w:rPr>
        <w:t>, Mohammad Nayeem Hasan</w:t>
      </w:r>
      <w:r w:rsidR="00444F6E" w:rsidRPr="00812F41">
        <w:rPr>
          <w:rFonts w:ascii="Times New Roman" w:hAnsi="Times New Roman" w:cs="Times New Roman"/>
          <w:b/>
          <w:bCs/>
          <w:vertAlign w:val="superscript"/>
        </w:rPr>
        <w:t>2</w:t>
      </w:r>
      <w:r w:rsidRPr="00812F41">
        <w:rPr>
          <w:rFonts w:ascii="Times New Roman" w:hAnsi="Times New Roman" w:cs="Times New Roman"/>
          <w:b/>
          <w:bCs/>
        </w:rPr>
        <w:t>, Joshua Onyango</w:t>
      </w:r>
      <w:r w:rsidR="00444F6E" w:rsidRPr="00812F41">
        <w:rPr>
          <w:rFonts w:ascii="Times New Roman" w:hAnsi="Times New Roman" w:cs="Times New Roman"/>
          <w:b/>
          <w:bCs/>
          <w:vertAlign w:val="superscript"/>
        </w:rPr>
        <w:t>3</w:t>
      </w:r>
      <w:r w:rsidRPr="00812F41">
        <w:rPr>
          <w:rFonts w:ascii="Times New Roman" w:hAnsi="Times New Roman" w:cs="Times New Roman"/>
          <w:b/>
          <w:bCs/>
        </w:rPr>
        <w:t xml:space="preserve">, </w:t>
      </w:r>
      <w:r w:rsidR="0055010F" w:rsidRPr="00812F41">
        <w:rPr>
          <w:rFonts w:ascii="Times New Roman" w:hAnsi="Times New Roman" w:cs="Times New Roman"/>
          <w:b/>
          <w:bCs/>
        </w:rPr>
        <w:t>Masum Billah</w:t>
      </w:r>
      <w:r w:rsidR="00444F6E" w:rsidRPr="00812F41">
        <w:rPr>
          <w:rFonts w:ascii="Times New Roman" w:hAnsi="Times New Roman" w:cs="Times New Roman"/>
          <w:b/>
          <w:bCs/>
          <w:vertAlign w:val="superscript"/>
        </w:rPr>
        <w:t>4</w:t>
      </w:r>
      <w:r w:rsidR="0055010F" w:rsidRPr="00812F41">
        <w:rPr>
          <w:rFonts w:ascii="Times New Roman" w:hAnsi="Times New Roman" w:cs="Times New Roman"/>
          <w:b/>
          <w:bCs/>
        </w:rPr>
        <w:t xml:space="preserve">, </w:t>
      </w:r>
      <w:r w:rsidR="0017529F" w:rsidRPr="00812F41">
        <w:rPr>
          <w:rFonts w:ascii="Times New Roman" w:hAnsi="Times New Roman" w:cs="Times New Roman"/>
          <w:b/>
          <w:bCs/>
        </w:rPr>
        <w:t>Sakirul Khan</w:t>
      </w:r>
      <w:r w:rsidR="00B52A19" w:rsidRPr="00812F41">
        <w:rPr>
          <w:rFonts w:ascii="Times New Roman" w:hAnsi="Times New Roman" w:cs="Times New Roman"/>
          <w:b/>
          <w:bCs/>
          <w:vertAlign w:val="superscript"/>
        </w:rPr>
        <w:t>5</w:t>
      </w:r>
      <w:r w:rsidR="0017529F" w:rsidRPr="00812F41">
        <w:rPr>
          <w:rFonts w:ascii="Times New Roman" w:hAnsi="Times New Roman" w:cs="Times New Roman"/>
          <w:b/>
          <w:bCs/>
        </w:rPr>
        <w:t xml:space="preserve">, </w:t>
      </w:r>
      <w:r w:rsidR="0055010F" w:rsidRPr="00812F41">
        <w:rPr>
          <w:rFonts w:ascii="Times New Roman" w:hAnsi="Times New Roman" w:cs="Times New Roman"/>
          <w:b/>
          <w:bCs/>
        </w:rPr>
        <w:t>Danai Papakonstantinou</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6</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Priyamvada</w:t>
      </w:r>
      <w:r w:rsidR="0055010F" w:rsidRPr="00812F41">
        <w:rPr>
          <w:rFonts w:ascii="Times New Roman" w:hAnsi="Times New Roman" w:cs="Times New Roman"/>
          <w:b/>
          <w:bCs/>
        </w:rPr>
        <w:t xml:space="preserve"> Paudyal</w:t>
      </w:r>
      <w:r w:rsidR="00444F6E" w:rsidRPr="00812F41">
        <w:rPr>
          <w:rFonts w:ascii="Times New Roman" w:hAnsi="Times New Roman" w:cs="Times New Roman"/>
          <w:b/>
          <w:bCs/>
        </w:rPr>
        <w:t xml:space="preserve"> </w:t>
      </w:r>
      <w:r w:rsidR="00345616" w:rsidRPr="00812F41">
        <w:rPr>
          <w:rFonts w:ascii="Times New Roman" w:hAnsi="Times New Roman" w:cs="Times New Roman"/>
          <w:b/>
          <w:bCs/>
          <w:vertAlign w:val="superscript"/>
        </w:rPr>
        <w:t>7</w:t>
      </w:r>
      <w:r w:rsidR="0055010F" w:rsidRPr="00812F41">
        <w:rPr>
          <w:rFonts w:ascii="Times New Roman" w:hAnsi="Times New Roman" w:cs="Times New Roman"/>
          <w:b/>
          <w:bCs/>
        </w:rPr>
        <w:t xml:space="preserve">, </w:t>
      </w:r>
      <w:r w:rsidR="001146F0" w:rsidRPr="00812F41">
        <w:rPr>
          <w:rFonts w:ascii="Times New Roman" w:hAnsi="Times New Roman" w:cs="Times New Roman"/>
          <w:b/>
          <w:bCs/>
        </w:rPr>
        <w:t>Md Asaduzzaman</w:t>
      </w:r>
      <w:r w:rsidR="00E7536B" w:rsidRPr="00812F41">
        <w:rPr>
          <w:rFonts w:ascii="Times New Roman" w:hAnsi="Times New Roman" w:cs="Times New Roman"/>
          <w:b/>
          <w:bCs/>
          <w:vertAlign w:val="superscript"/>
        </w:rPr>
        <w:t>4</w:t>
      </w:r>
      <w:r w:rsidR="00444F6E" w:rsidRPr="00812F41">
        <w:rPr>
          <w:rFonts w:ascii="Times New Roman" w:hAnsi="Times New Roman" w:cs="Times New Roman"/>
          <w:b/>
          <w:bCs/>
        </w:rPr>
        <w:t xml:space="preserve"> </w:t>
      </w:r>
    </w:p>
    <w:p w14:paraId="77C4C0A6" w14:textId="1EE639B1" w:rsidR="00444F6E" w:rsidRPr="00812F41" w:rsidRDefault="00812F41" w:rsidP="00812F41">
      <w:pPr>
        <w:spacing w:line="240" w:lineRule="auto"/>
        <w:rPr>
          <w:rFonts w:ascii="Times New Roman" w:hAnsi="Times New Roman" w:cs="Times New Roman"/>
        </w:rPr>
      </w:pPr>
      <w:r w:rsidRPr="00812F41">
        <w:rPr>
          <w:rFonts w:ascii="Times New Roman" w:hAnsi="Times New Roman" w:cs="Times New Roman"/>
          <w:vertAlign w:val="superscript"/>
        </w:rPr>
        <w:t>1</w:t>
      </w:r>
      <w:r w:rsidR="00444F6E" w:rsidRPr="00812F41">
        <w:rPr>
          <w:rFonts w:ascii="Times New Roman" w:hAnsi="Times New Roman" w:cs="Times New Roman"/>
        </w:rPr>
        <w:t xml:space="preserve">School of Life Sciences, Faculty of Natural Sciences, Keele University, Keele, Staffordshire, United Kingdom, ST5 5BG (NH: </w:t>
      </w:r>
      <w:hyperlink r:id="rId8" w:history="1">
        <w:r w:rsidR="00444F6E" w:rsidRPr="00812F41">
          <w:rPr>
            <w:rStyle w:val="Hyperlink"/>
            <w:rFonts w:ascii="Times New Roman" w:hAnsi="Times New Roman" w:cs="Times New Roman"/>
          </w:rPr>
          <w:t>n.haider@keele.ac.uk</w:t>
        </w:r>
      </w:hyperlink>
      <w:r w:rsidR="00444F6E" w:rsidRPr="00812F41">
        <w:rPr>
          <w:rFonts w:ascii="Times New Roman" w:hAnsi="Times New Roman" w:cs="Times New Roman"/>
        </w:rPr>
        <w:t>)</w:t>
      </w:r>
    </w:p>
    <w:p w14:paraId="521F9066" w14:textId="44B2A167" w:rsidR="00444F6E" w:rsidRPr="00812F41" w:rsidRDefault="00812F41" w:rsidP="00812F41">
      <w:pPr>
        <w:spacing w:line="240" w:lineRule="auto"/>
        <w:rPr>
          <w:rFonts w:ascii="Times New Roman" w:hAnsi="Times New Roman" w:cs="Times New Roman"/>
          <w:color w:val="000000"/>
        </w:rPr>
      </w:pPr>
      <w:r w:rsidRPr="00812F41">
        <w:rPr>
          <w:rFonts w:ascii="Times New Roman" w:hAnsi="Times New Roman" w:cs="Times New Roman"/>
          <w:color w:val="000000"/>
          <w:vertAlign w:val="superscript"/>
        </w:rPr>
        <w:t>2</w:t>
      </w:r>
      <w:r w:rsidR="00444F6E" w:rsidRPr="00812F41">
        <w:rPr>
          <w:rFonts w:ascii="Times New Roman" w:hAnsi="Times New Roman" w:cs="Times New Roman"/>
          <w:color w:val="000000"/>
        </w:rPr>
        <w:t xml:space="preserve">Department of Statistics, Shahjalal University of Science and Technology, Sylhet 3114, Bangladesh (MNH: </w:t>
      </w:r>
      <w:hyperlink r:id="rId9" w:history="1">
        <w:r w:rsidR="00444F6E" w:rsidRPr="00812F41">
          <w:rPr>
            <w:rStyle w:val="Hyperlink"/>
            <w:rFonts w:ascii="Times New Roman" w:hAnsi="Times New Roman" w:cs="Times New Roman"/>
          </w:rPr>
          <w:t>nayeem5847@gmail.com</w:t>
        </w:r>
      </w:hyperlink>
      <w:r w:rsidR="00444F6E" w:rsidRPr="00812F41">
        <w:rPr>
          <w:rFonts w:ascii="Times New Roman" w:hAnsi="Times New Roman" w:cs="Times New Roman"/>
          <w:color w:val="000000"/>
        </w:rPr>
        <w:t xml:space="preserve">) </w:t>
      </w:r>
    </w:p>
    <w:p w14:paraId="70A5EC2A" w14:textId="5008053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3</w:t>
      </w:r>
      <w:r w:rsidR="00444F6E" w:rsidRPr="00812F41">
        <w:rPr>
          <w:rFonts w:ascii="Times New Roman" w:hAnsi="Times New Roman" w:cs="Times New Roman"/>
        </w:rPr>
        <w:t>The Harper and Keele Veterinary School, Keele University, Keele, Staffordshire, United Kingdom, ST5 5BG (</w:t>
      </w:r>
      <w:r w:rsidR="00744166">
        <w:rPr>
          <w:rFonts w:ascii="Times New Roman" w:hAnsi="Times New Roman" w:cs="Times New Roman"/>
        </w:rPr>
        <w:t xml:space="preserve">JO: </w:t>
      </w:r>
      <w:hyperlink r:id="rId10" w:history="1">
        <w:r w:rsidR="00BA054C" w:rsidRPr="004267A4">
          <w:rPr>
            <w:rStyle w:val="Hyperlink"/>
            <w:rFonts w:ascii="Times New Roman" w:hAnsi="Times New Roman" w:cs="Times New Roman"/>
          </w:rPr>
          <w:t>j.o.onyango@hkvets.ac.uk</w:t>
        </w:r>
      </w:hyperlink>
      <w:r w:rsidR="00444F6E" w:rsidRPr="00812F41">
        <w:rPr>
          <w:rFonts w:ascii="Times New Roman" w:hAnsi="Times New Roman" w:cs="Times New Roman"/>
        </w:rPr>
        <w:t>)</w:t>
      </w:r>
    </w:p>
    <w:p w14:paraId="39CE3C80" w14:textId="05B0824A"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4</w:t>
      </w:r>
      <w:r w:rsidR="00444F6E" w:rsidRPr="00812F41">
        <w:rPr>
          <w:rFonts w:ascii="Times New Roman" w:hAnsi="Times New Roman" w:cs="Times New Roman"/>
        </w:rPr>
        <w:t xml:space="preserve">Department of Engineering, Staffordshire University, Stoke-on-Trent ST4 2DE, UK </w:t>
      </w:r>
      <w:r>
        <w:rPr>
          <w:rFonts w:ascii="Times New Roman" w:hAnsi="Times New Roman" w:cs="Times New Roman"/>
        </w:rPr>
        <w:t xml:space="preserve">(MB: </w:t>
      </w:r>
      <w:hyperlink r:id="rId11" w:history="1">
        <w:r w:rsidRPr="00DE3E70">
          <w:rPr>
            <w:rStyle w:val="Hyperlink"/>
            <w:rFonts w:ascii="Times New Roman" w:hAnsi="Times New Roman" w:cs="Times New Roman"/>
          </w:rPr>
          <w:t>masum.billah@staffs.ac.uk</w:t>
        </w:r>
      </w:hyperlink>
      <w:r>
        <w:rPr>
          <w:rFonts w:ascii="Times New Roman" w:hAnsi="Times New Roman" w:cs="Times New Roman"/>
        </w:rPr>
        <w:t xml:space="preserve">)  </w:t>
      </w:r>
      <w:r w:rsidR="00444F6E" w:rsidRPr="00812F41">
        <w:rPr>
          <w:rFonts w:ascii="Times New Roman" w:hAnsi="Times New Roman" w:cs="Times New Roman"/>
        </w:rPr>
        <w:t xml:space="preserve">(MA: </w:t>
      </w:r>
      <w:hyperlink r:id="rId12" w:history="1">
        <w:r w:rsidR="00444F6E" w:rsidRPr="00812F41">
          <w:rPr>
            <w:rStyle w:val="Hyperlink"/>
            <w:rFonts w:ascii="Times New Roman" w:hAnsi="Times New Roman" w:cs="Times New Roman"/>
          </w:rPr>
          <w:t>md.asaduzzaman@staffs.ac.uk</w:t>
        </w:r>
      </w:hyperlink>
      <w:r w:rsidR="00444F6E" w:rsidRPr="00812F41">
        <w:rPr>
          <w:rFonts w:ascii="Times New Roman" w:hAnsi="Times New Roman" w:cs="Times New Roman"/>
        </w:rPr>
        <w:t>)</w:t>
      </w:r>
    </w:p>
    <w:p w14:paraId="560E8DA3" w14:textId="2AE01336" w:rsidR="00B52A19"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color w:val="202020"/>
          <w:vertAlign w:val="superscript"/>
        </w:rPr>
        <w:t>5</w:t>
      </w:r>
      <w:r w:rsidR="006F7D6F" w:rsidRPr="00812F41">
        <w:rPr>
          <w:rFonts w:ascii="Times New Roman" w:hAnsi="Times New Roman" w:cs="Times New Roman"/>
          <w:color w:val="202020"/>
        </w:rPr>
        <w:t xml:space="preserve">Research Center for Global and Local Infectious Diseases, Department of Microbiology, Faculty of Medicine, Oita University, </w:t>
      </w:r>
      <w:proofErr w:type="spellStart"/>
      <w:r w:rsidR="006F7D6F" w:rsidRPr="00812F41">
        <w:rPr>
          <w:rFonts w:ascii="Times New Roman" w:hAnsi="Times New Roman" w:cs="Times New Roman"/>
          <w:color w:val="202020"/>
        </w:rPr>
        <w:t>Yufu</w:t>
      </w:r>
      <w:proofErr w:type="spellEnd"/>
      <w:r w:rsidR="006F7D6F" w:rsidRPr="00812F41">
        <w:rPr>
          <w:rFonts w:ascii="Times New Roman" w:hAnsi="Times New Roman" w:cs="Times New Roman"/>
          <w:color w:val="202020"/>
        </w:rPr>
        <w:t xml:space="preserve">, Oita, </w:t>
      </w:r>
      <w:r w:rsidR="00BA054C" w:rsidRPr="00812F41">
        <w:rPr>
          <w:rFonts w:ascii="Times New Roman" w:hAnsi="Times New Roman" w:cs="Times New Roman"/>
          <w:color w:val="202020"/>
        </w:rPr>
        <w:t>Japan (</w:t>
      </w:r>
      <w:r w:rsidR="00BA054C">
        <w:rPr>
          <w:rFonts w:ascii="Times New Roman" w:hAnsi="Times New Roman" w:cs="Times New Roman"/>
          <w:color w:val="202020"/>
        </w:rPr>
        <w:t xml:space="preserve">SK: </w:t>
      </w:r>
      <w:r w:rsidR="006F7D6F" w:rsidRPr="00812F41">
        <w:rPr>
          <w:rFonts w:ascii="Times New Roman" w:hAnsi="Times New Roman" w:cs="Times New Roman"/>
          <w:color w:val="202020"/>
        </w:rPr>
        <w:t>sakirul@oita-u.ac.jp)</w:t>
      </w:r>
    </w:p>
    <w:p w14:paraId="46AB1A35" w14:textId="02715C2E" w:rsidR="00111D8D"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6</w:t>
      </w:r>
      <w:r w:rsidR="005B334A" w:rsidRPr="00812F41">
        <w:rPr>
          <w:rFonts w:ascii="Times New Roman" w:hAnsi="Times New Roman" w:cs="Times New Roman"/>
        </w:rPr>
        <w:t xml:space="preserve">School of Medicine, Keele University, Keele, Staffordshire, UK </w:t>
      </w:r>
      <w:r w:rsidR="0008052B" w:rsidRPr="00812F41">
        <w:rPr>
          <w:rFonts w:ascii="Times New Roman" w:hAnsi="Times New Roman" w:cs="Times New Roman"/>
        </w:rPr>
        <w:t xml:space="preserve">(DP: </w:t>
      </w:r>
      <w:hyperlink r:id="rId13" w:history="1">
        <w:r w:rsidR="0008052B" w:rsidRPr="00812F41">
          <w:rPr>
            <w:rStyle w:val="Hyperlink"/>
            <w:rFonts w:ascii="Times New Roman" w:hAnsi="Times New Roman" w:cs="Times New Roman"/>
          </w:rPr>
          <w:t>d.papakonstantinou@keele.ac.uk</w:t>
        </w:r>
      </w:hyperlink>
      <w:r w:rsidR="0008052B" w:rsidRPr="00812F41">
        <w:rPr>
          <w:rFonts w:ascii="Times New Roman" w:hAnsi="Times New Roman" w:cs="Times New Roman"/>
        </w:rPr>
        <w:t>)</w:t>
      </w:r>
    </w:p>
    <w:p w14:paraId="55E5C67F" w14:textId="4266CAC9" w:rsidR="005B334A" w:rsidRPr="00812F41" w:rsidRDefault="00812F41" w:rsidP="00812F41">
      <w:pPr>
        <w:spacing w:line="240" w:lineRule="auto"/>
        <w:rPr>
          <w:rFonts w:ascii="Times New Roman" w:hAnsi="Times New Roman" w:cs="Times New Roman"/>
          <w:color w:val="202020"/>
        </w:rPr>
      </w:pPr>
      <w:r w:rsidRPr="00812F41">
        <w:rPr>
          <w:rFonts w:ascii="Times New Roman" w:hAnsi="Times New Roman" w:cs="Times New Roman"/>
          <w:vertAlign w:val="superscript"/>
        </w:rPr>
        <w:t>7</w:t>
      </w:r>
      <w:r w:rsidR="007B3E14" w:rsidRPr="00812F41">
        <w:rPr>
          <w:rFonts w:ascii="Times New Roman" w:hAnsi="Times New Roman" w:cs="Times New Roman"/>
        </w:rPr>
        <w:t>Institute for Global Health and Wellbeing, School of Medicine, Keele University, Keele, Staffordshire, UK</w:t>
      </w:r>
      <w:r w:rsidR="005C198C" w:rsidRPr="00812F41">
        <w:rPr>
          <w:rFonts w:ascii="Times New Roman" w:hAnsi="Times New Roman" w:cs="Times New Roman"/>
        </w:rPr>
        <w:t xml:space="preserve"> (PP: </w:t>
      </w:r>
      <w:hyperlink r:id="rId14" w:history="1">
        <w:r w:rsidR="005C198C" w:rsidRPr="00812F41">
          <w:rPr>
            <w:rStyle w:val="Hyperlink"/>
            <w:rFonts w:ascii="Times New Roman" w:hAnsi="Times New Roman" w:cs="Times New Roman"/>
          </w:rPr>
          <w:t>p.paudyal@keele.ac.uk</w:t>
        </w:r>
      </w:hyperlink>
      <w:r w:rsidR="005C198C" w:rsidRPr="00812F41">
        <w:rPr>
          <w:rFonts w:ascii="Times New Roman" w:hAnsi="Times New Roman" w:cs="Times New Roman"/>
        </w:rPr>
        <w:t xml:space="preserve"> )</w:t>
      </w:r>
    </w:p>
    <w:p w14:paraId="120B0B5B" w14:textId="77777777" w:rsidR="00A054F5" w:rsidRDefault="00A054F5" w:rsidP="00444F6E">
      <w:pPr>
        <w:spacing w:line="240" w:lineRule="auto"/>
        <w:rPr>
          <w:rFonts w:ascii="Times New Roman" w:hAnsi="Times New Roman" w:cs="Times New Roman"/>
          <w:b/>
          <w:bCs/>
        </w:rPr>
      </w:pPr>
    </w:p>
    <w:p w14:paraId="6AFCD478" w14:textId="4DB41EB6" w:rsidR="00444F6E"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5"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2007D00E" w14:textId="77777777" w:rsidR="00A17B55" w:rsidRDefault="004B0D87">
      <w:pPr>
        <w:rPr>
          <w:rFonts w:ascii="Times New Roman" w:hAnsi="Times New Roman" w:cs="Times New Roman"/>
        </w:rPr>
      </w:pPr>
      <w:r>
        <w:rPr>
          <w:rFonts w:ascii="Times New Roman" w:hAnsi="Times New Roman" w:cs="Times New Roman"/>
        </w:rPr>
        <w:t xml:space="preserve">Address: </w:t>
      </w:r>
      <w:r w:rsidRPr="00812F41">
        <w:rPr>
          <w:rFonts w:ascii="Times New Roman" w:hAnsi="Times New Roman" w:cs="Times New Roman"/>
        </w:rPr>
        <w:t xml:space="preserve">School of Life Sciences, Faculty of Natural Sciences, Keele University, Keele, Staffordshire, United Kingdom, ST5 5BG </w:t>
      </w:r>
    </w:p>
    <w:p w14:paraId="3ECFD737" w14:textId="77777777" w:rsidR="00A17B55" w:rsidRDefault="00A17B55">
      <w:pPr>
        <w:rPr>
          <w:rFonts w:ascii="Times New Roman" w:hAnsi="Times New Roman" w:cs="Times New Roman"/>
        </w:rPr>
      </w:pPr>
    </w:p>
    <w:p w14:paraId="006FF3BD" w14:textId="331442E2" w:rsidR="00A054F5" w:rsidRPr="000A3CD3" w:rsidRDefault="00A17B55">
      <w:pPr>
        <w:rPr>
          <w:rFonts w:ascii="Times New Roman" w:hAnsi="Times New Roman" w:cs="Times New Roman"/>
          <w:b/>
          <w:bCs/>
        </w:rPr>
      </w:pPr>
      <w:r w:rsidRPr="000A3CD3">
        <w:rPr>
          <w:rFonts w:ascii="Times New Roman" w:hAnsi="Times New Roman" w:cs="Times New Roman"/>
          <w:b/>
          <w:bCs/>
        </w:rPr>
        <w:t xml:space="preserve">Key words: </w:t>
      </w:r>
      <w:r w:rsidR="00181D59">
        <w:rPr>
          <w:rFonts w:ascii="Times New Roman" w:hAnsi="Times New Roman" w:cs="Times New Roman"/>
        </w:rPr>
        <w:t>D</w:t>
      </w:r>
      <w:r w:rsidR="004F4427" w:rsidRPr="00181D59">
        <w:rPr>
          <w:rFonts w:ascii="Times New Roman" w:hAnsi="Times New Roman" w:cs="Times New Roman"/>
        </w:rPr>
        <w:t xml:space="preserve">engue, </w:t>
      </w:r>
      <w:r w:rsidR="00B4206A">
        <w:rPr>
          <w:rFonts w:ascii="Times New Roman" w:hAnsi="Times New Roman" w:cs="Times New Roman"/>
        </w:rPr>
        <w:t>O</w:t>
      </w:r>
      <w:r w:rsidR="004F4427" w:rsidRPr="00181D59">
        <w:rPr>
          <w:rFonts w:ascii="Times New Roman" w:hAnsi="Times New Roman" w:cs="Times New Roman"/>
        </w:rPr>
        <w:t>utbreak</w:t>
      </w:r>
      <w:r w:rsidR="006666AB" w:rsidRPr="00181D59">
        <w:rPr>
          <w:rFonts w:ascii="Times New Roman" w:hAnsi="Times New Roman" w:cs="Times New Roman"/>
        </w:rPr>
        <w:t xml:space="preserve">, Epidemic, </w:t>
      </w:r>
      <w:r w:rsidR="004F4427" w:rsidRPr="00181D59">
        <w:rPr>
          <w:rFonts w:ascii="Times New Roman" w:hAnsi="Times New Roman" w:cs="Times New Roman"/>
        </w:rPr>
        <w:t xml:space="preserve">Global </w:t>
      </w:r>
      <w:r w:rsidR="00B4206A">
        <w:rPr>
          <w:rFonts w:ascii="Times New Roman" w:hAnsi="Times New Roman" w:cs="Times New Roman"/>
        </w:rPr>
        <w:t>B</w:t>
      </w:r>
      <w:r w:rsidR="004F4427" w:rsidRPr="00181D59">
        <w:rPr>
          <w:rFonts w:ascii="Times New Roman" w:hAnsi="Times New Roman" w:cs="Times New Roman"/>
        </w:rPr>
        <w:t xml:space="preserve">urden, </w:t>
      </w:r>
      <w:r w:rsidR="006666AB" w:rsidRPr="00181D59">
        <w:rPr>
          <w:rFonts w:ascii="Times New Roman" w:hAnsi="Times New Roman" w:cs="Times New Roman"/>
        </w:rPr>
        <w:t>WHO, R&amp;D priority list</w:t>
      </w:r>
      <w:r w:rsidR="00FC3B76" w:rsidRPr="006E6A50">
        <w:rPr>
          <w:rFonts w:ascii="Times New Roman" w:hAnsi="Times New Roman" w:cs="Times New Roman"/>
        </w:rPr>
        <w:t>, 2024</w:t>
      </w:r>
      <w:r w:rsidR="00A054F5" w:rsidRPr="000A3CD3">
        <w:rPr>
          <w:rFonts w:ascii="Times New Roman" w:hAnsi="Times New Roman" w:cs="Times New Roman"/>
          <w:b/>
          <w:bCs/>
        </w:rPr>
        <w:br w:type="page"/>
      </w:r>
    </w:p>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lastRenderedPageBreak/>
        <w:t>Abstract</w:t>
      </w:r>
    </w:p>
    <w:p w14:paraId="15F36B04" w14:textId="5C9E00FD" w:rsidR="006D29CC" w:rsidRDefault="00282AD3" w:rsidP="004D16A9">
      <w:pPr>
        <w:spacing w:line="480" w:lineRule="auto"/>
        <w:rPr>
          <w:rFonts w:ascii="Times New Roman" w:hAnsi="Times New Roman" w:cs="Times New Roman"/>
        </w:rPr>
      </w:pPr>
      <w:ins w:id="0" w:author="Mohammad Nayeem Hasan" w:date="2025-04-29T02:23:00Z" w16du:dateUtc="2025-04-28T20:23:00Z">
        <w:r>
          <w:rPr>
            <w:rFonts w:ascii="Times New Roman" w:hAnsi="Times New Roman" w:cs="Times New Roman"/>
            <w:lang w:val="en-GB"/>
          </w:rPr>
          <w:t>D</w:t>
        </w:r>
        <w:r w:rsidRPr="00282AD3">
          <w:rPr>
            <w:rFonts w:ascii="Times New Roman" w:hAnsi="Times New Roman" w:cs="Times New Roman"/>
            <w:lang w:val="en-GB"/>
          </w:rPr>
          <w:t>engue virus (DENV), is the fasting growing arboviral/mosquito-borne disease worldwide</w:t>
        </w:r>
      </w:ins>
      <w:del w:id="1" w:author="Mohammad Nayeem Hasan" w:date="2025-04-29T02:23:00Z" w16du:dateUtc="2025-04-28T20:23:00Z">
        <w:r w:rsidR="00A60EF9" w:rsidRPr="00FA5849" w:rsidDel="00282AD3">
          <w:rPr>
            <w:rFonts w:ascii="Times New Roman" w:hAnsi="Times New Roman" w:cs="Times New Roman"/>
            <w:lang w:val="en-GB"/>
          </w:rPr>
          <w:delText>Dengue virus (DENV) is the fastest-growing mosquito-borne disease worldwide</w:delText>
        </w:r>
      </w:del>
      <w:r w:rsidR="00A60EF9" w:rsidRPr="00FA5849">
        <w:rPr>
          <w:rFonts w:ascii="Times New Roman" w:hAnsi="Times New Roman" w:cs="Times New Roman"/>
          <w:lang w:val="en-GB"/>
        </w:rPr>
        <w:t>. We utilised monthly data on dengue cases and deaths reported through the World Health Organi</w:t>
      </w:r>
      <w:r w:rsidR="00A60EF9">
        <w:rPr>
          <w:rFonts w:ascii="Times New Roman" w:hAnsi="Times New Roman" w:cs="Times New Roman"/>
          <w:lang w:val="en-GB"/>
        </w:rPr>
        <w:t>s</w:t>
      </w:r>
      <w:r w:rsidR="00A60EF9" w:rsidRPr="00FA5849">
        <w:rPr>
          <w:rFonts w:ascii="Times New Roman" w:hAnsi="Times New Roman" w:cs="Times New Roman"/>
          <w:lang w:val="en-GB"/>
        </w:rPr>
        <w:t xml:space="preserve">ation's (WHO) global surveillance system for </w:t>
      </w:r>
      <w:r w:rsidR="00347766">
        <w:rPr>
          <w:rFonts w:ascii="Times New Roman" w:hAnsi="Times New Roman" w:cs="Times New Roman"/>
          <w:lang w:val="en-GB"/>
        </w:rPr>
        <w:t>the period of</w:t>
      </w:r>
      <w:r w:rsidR="00C337A5">
        <w:rPr>
          <w:rFonts w:ascii="Times New Roman" w:hAnsi="Times New Roman" w:cs="Times New Roman"/>
          <w:lang w:val="en-GB"/>
        </w:rPr>
        <w:t xml:space="preserve"> 1</w:t>
      </w:r>
      <w:r w:rsidR="00C337A5" w:rsidRPr="00C337A5">
        <w:rPr>
          <w:rFonts w:ascii="Times New Roman" w:hAnsi="Times New Roman" w:cs="Times New Roman"/>
          <w:vertAlign w:val="superscript"/>
          <w:lang w:val="en-GB"/>
        </w:rPr>
        <w:t>st</w:t>
      </w:r>
      <w:r w:rsidR="00C337A5">
        <w:rPr>
          <w:rFonts w:ascii="Times New Roman" w:hAnsi="Times New Roman" w:cs="Times New Roman"/>
          <w:lang w:val="en-GB"/>
        </w:rPr>
        <w:t xml:space="preserve"> Jan</w:t>
      </w:r>
      <w:r w:rsidR="00C01166">
        <w:rPr>
          <w:rFonts w:ascii="Times New Roman" w:hAnsi="Times New Roman" w:cs="Times New Roman"/>
          <w:lang w:val="en-GB"/>
        </w:rPr>
        <w:t>uary</w:t>
      </w:r>
      <w:r w:rsidR="00C337A5">
        <w:rPr>
          <w:rFonts w:ascii="Times New Roman" w:hAnsi="Times New Roman" w:cs="Times New Roman"/>
          <w:lang w:val="en-GB"/>
        </w:rPr>
        <w:t xml:space="preserve"> to 1</w:t>
      </w:r>
      <w:r w:rsidR="00C337A5" w:rsidRPr="00C337A5">
        <w:rPr>
          <w:rFonts w:ascii="Times New Roman" w:hAnsi="Times New Roman" w:cs="Times New Roman"/>
          <w:vertAlign w:val="superscript"/>
          <w:lang w:val="en-GB"/>
        </w:rPr>
        <w:t>st</w:t>
      </w:r>
      <w:r w:rsidR="00C337A5">
        <w:rPr>
          <w:rFonts w:ascii="Times New Roman" w:hAnsi="Times New Roman" w:cs="Times New Roman"/>
          <w:lang w:val="en-GB"/>
        </w:rPr>
        <w:t xml:space="preserve"> December 2024</w:t>
      </w:r>
      <w:r w:rsidR="00A60EF9" w:rsidRPr="00FA5849">
        <w:rPr>
          <w:rFonts w:ascii="Times New Roman" w:hAnsi="Times New Roman" w:cs="Times New Roman"/>
          <w:lang w:val="en-GB"/>
        </w:rPr>
        <w:t>. We then performed</w:t>
      </w:r>
      <w:r w:rsidR="00A60EF9">
        <w:rPr>
          <w:rFonts w:ascii="Times New Roman" w:hAnsi="Times New Roman" w:cs="Times New Roman"/>
          <w:lang w:val="en-GB"/>
        </w:rPr>
        <w:t xml:space="preserve"> a generalised</w:t>
      </w:r>
      <w:r w:rsidR="00A60EF9" w:rsidRPr="00FA5849">
        <w:rPr>
          <w:rFonts w:ascii="Times New Roman" w:hAnsi="Times New Roman" w:cs="Times New Roman"/>
          <w:lang w:val="en-GB"/>
        </w:rPr>
        <w:t xml:space="preserve"> linear regression model to understand country-level determinants of dengue-related mortality.</w:t>
      </w:r>
      <w:r w:rsidR="006852EF">
        <w:rPr>
          <w:rFonts w:ascii="Times New Roman" w:hAnsi="Times New Roman" w:cs="Times New Roman"/>
          <w:lang w:val="en-GB"/>
        </w:rPr>
        <w:t xml:space="preserve"> </w:t>
      </w:r>
      <w:r w:rsidR="00A60EF9" w:rsidRPr="00FA5849">
        <w:rPr>
          <w:rFonts w:ascii="Times New Roman" w:hAnsi="Times New Roman" w:cs="Times New Roman"/>
          <w:lang w:val="en-GB"/>
        </w:rPr>
        <w:t xml:space="preserve">In 2024, </w:t>
      </w:r>
      <w:r w:rsidR="00A60EF9">
        <w:rPr>
          <w:rFonts w:ascii="Times New Roman" w:hAnsi="Times New Roman" w:cs="Times New Roman"/>
          <w:lang w:val="en-GB"/>
        </w:rPr>
        <w:t>14.</w:t>
      </w:r>
      <w:r w:rsidR="00F250C4">
        <w:rPr>
          <w:rFonts w:ascii="Times New Roman" w:hAnsi="Times New Roman" w:cs="Times New Roman"/>
          <w:lang w:val="en-GB"/>
        </w:rPr>
        <w:t>1</w:t>
      </w:r>
      <w:r w:rsidR="00A60EF9">
        <w:rPr>
          <w:rFonts w:ascii="Times New Roman" w:hAnsi="Times New Roman" w:cs="Times New Roman"/>
          <w:lang w:val="en-GB"/>
        </w:rPr>
        <w:t xml:space="preserve"> </w:t>
      </w:r>
      <w:r w:rsidR="00A60EF9" w:rsidRPr="00FA5849">
        <w:rPr>
          <w:rFonts w:ascii="Times New Roman" w:hAnsi="Times New Roman" w:cs="Times New Roman"/>
          <w:lang w:val="en-GB"/>
        </w:rPr>
        <w:t xml:space="preserve">million dengue cases were reported globally, surpassing the historic milestone of 7 million observed in 2023. This figure represents a twofold increase compared to 2023 and a </w:t>
      </w:r>
      <w:r w:rsidR="00440FCD">
        <w:rPr>
          <w:rFonts w:ascii="Times New Roman" w:hAnsi="Times New Roman" w:cs="Times New Roman"/>
          <w:lang w:val="en-GB"/>
        </w:rPr>
        <w:t>12</w:t>
      </w:r>
      <w:r w:rsidR="00A60EF9" w:rsidRPr="00FA5849">
        <w:rPr>
          <w:rFonts w:ascii="Times New Roman" w:hAnsi="Times New Roman" w:cs="Times New Roman"/>
          <w:lang w:val="en-GB"/>
        </w:rPr>
        <w:t>-fold rise compared to 20</w:t>
      </w:r>
      <w:r w:rsidR="00740E91">
        <w:rPr>
          <w:rFonts w:ascii="Times New Roman" w:hAnsi="Times New Roman" w:cs="Times New Roman"/>
          <w:lang w:val="en-GB"/>
        </w:rPr>
        <w:t>14</w:t>
      </w:r>
      <w:r w:rsidR="00A60EF9" w:rsidRPr="00FA5849">
        <w:rPr>
          <w:rFonts w:ascii="Times New Roman" w:hAnsi="Times New Roman" w:cs="Times New Roman"/>
          <w:lang w:val="en-GB"/>
        </w:rPr>
        <w:t xml:space="preserve"> (</w:t>
      </w:r>
      <w:r w:rsidR="00606DE4" w:rsidRPr="00115428">
        <w:rPr>
          <w:rFonts w:ascii="Times New Roman" w:hAnsi="Times New Roman" w:cs="Times New Roman"/>
          <w:i/>
          <w:iCs/>
        </w:rPr>
        <w:t>n</w:t>
      </w:r>
      <w:r w:rsidR="00606DE4" w:rsidRPr="00115428">
        <w:rPr>
          <w:rFonts w:ascii="Times New Roman" w:hAnsi="Times New Roman" w:cs="Times New Roman"/>
        </w:rPr>
        <w:t>=1,206,644</w:t>
      </w:r>
      <w:r w:rsidR="00A60EF9" w:rsidRPr="00FA5849">
        <w:rPr>
          <w:rFonts w:ascii="Times New Roman" w:hAnsi="Times New Roman" w:cs="Times New Roman"/>
          <w:lang w:val="en-GB"/>
        </w:rPr>
        <w:t xml:space="preserve">). In 2024, </w:t>
      </w:r>
      <w:r w:rsidR="008A518D">
        <w:rPr>
          <w:rFonts w:ascii="Times New Roman" w:hAnsi="Times New Roman" w:cs="Times New Roman"/>
          <w:lang w:val="en-GB"/>
        </w:rPr>
        <w:t>9404</w:t>
      </w:r>
      <w:r w:rsidR="00A60EF9" w:rsidRPr="00FA5849">
        <w:rPr>
          <w:rFonts w:ascii="Times New Roman" w:hAnsi="Times New Roman" w:cs="Times New Roman"/>
          <w:lang w:val="en-GB"/>
        </w:rPr>
        <w:t xml:space="preserve"> dengue-related deaths were recorded, resulting in a global case-fatality rate of 0.07%. In regression analysis, </w:t>
      </w:r>
      <w:r w:rsidR="00A60EF9">
        <w:rPr>
          <w:rFonts w:ascii="Times New Roman" w:hAnsi="Times New Roman" w:cs="Times New Roman"/>
          <w:lang w:val="en-GB"/>
        </w:rPr>
        <w:t>countries</w:t>
      </w:r>
      <w:r w:rsidR="00EF4C5C">
        <w:rPr>
          <w:rFonts w:ascii="Times New Roman" w:hAnsi="Times New Roman" w:cs="Times New Roman"/>
          <w:lang w:val="en-GB"/>
        </w:rPr>
        <w:t xml:space="preserve"> in the Southern hemisphere</w:t>
      </w:r>
      <w:r w:rsidR="00EF4C5C" w:rsidRPr="00FA5849">
        <w:rPr>
          <w:rFonts w:ascii="Times New Roman" w:hAnsi="Times New Roman" w:cs="Times New Roman"/>
          <w:lang w:val="en-GB"/>
        </w:rPr>
        <w:t xml:space="preserve"> (</w:t>
      </w:r>
      <w:r w:rsidR="001725FA" w:rsidRPr="00FA5849">
        <w:rPr>
          <w:rFonts w:ascii="Times New Roman" w:hAnsi="Times New Roman" w:cs="Times New Roman"/>
          <w:lang w:val="en-GB"/>
        </w:rPr>
        <w:t>Incidence Rate Ratio [IRR]</w:t>
      </w:r>
      <w:r w:rsidR="00EF4C5C" w:rsidRPr="00FA5849">
        <w:rPr>
          <w:rFonts w:ascii="Times New Roman" w:hAnsi="Times New Roman" w:cs="Times New Roman"/>
          <w:lang w:val="en-GB"/>
        </w:rPr>
        <w:t xml:space="preserve">: </w:t>
      </w:r>
      <w:r w:rsidR="00EF4C5C">
        <w:rPr>
          <w:rFonts w:ascii="Times New Roman" w:hAnsi="Times New Roman" w:cs="Times New Roman"/>
          <w:lang w:val="en-GB"/>
        </w:rPr>
        <w:t>3.97</w:t>
      </w:r>
      <w:r w:rsidR="00EF4C5C" w:rsidRPr="00FA5849">
        <w:rPr>
          <w:rFonts w:ascii="Times New Roman" w:hAnsi="Times New Roman" w:cs="Times New Roman"/>
          <w:lang w:val="en-GB"/>
        </w:rPr>
        <w:t xml:space="preserve">, 95% CI: </w:t>
      </w:r>
      <w:r w:rsidR="00EF4C5C">
        <w:rPr>
          <w:rFonts w:ascii="Times New Roman" w:hAnsi="Times New Roman" w:cs="Times New Roman"/>
          <w:lang w:val="en-GB"/>
        </w:rPr>
        <w:t>2.90</w:t>
      </w:r>
      <w:r w:rsidR="00EF4C5C" w:rsidRPr="00FA5849">
        <w:rPr>
          <w:rFonts w:ascii="Times New Roman" w:hAnsi="Times New Roman" w:cs="Times New Roman"/>
          <w:lang w:val="en-GB"/>
        </w:rPr>
        <w:t>–</w:t>
      </w:r>
      <w:r w:rsidR="00EF4C5C">
        <w:rPr>
          <w:rFonts w:ascii="Times New Roman" w:hAnsi="Times New Roman" w:cs="Times New Roman"/>
          <w:lang w:val="en-GB"/>
        </w:rPr>
        <w:t>5.42</w:t>
      </w:r>
      <w:r w:rsidR="001275B9" w:rsidRPr="00FA5849">
        <w:rPr>
          <w:rFonts w:ascii="Times New Roman" w:hAnsi="Times New Roman" w:cs="Times New Roman"/>
          <w:lang w:val="en-GB"/>
        </w:rPr>
        <w:t>)</w:t>
      </w:r>
      <w:r w:rsidR="001275B9">
        <w:rPr>
          <w:rFonts w:ascii="Times New Roman" w:hAnsi="Times New Roman" w:cs="Times New Roman"/>
          <w:lang w:val="en-GB"/>
        </w:rPr>
        <w:t xml:space="preserve">, </w:t>
      </w:r>
      <w:r w:rsidR="001275B9" w:rsidRPr="00FA5849">
        <w:rPr>
          <w:rFonts w:ascii="Times New Roman" w:hAnsi="Times New Roman" w:cs="Times New Roman"/>
          <w:lang w:val="en-GB"/>
        </w:rPr>
        <w:t>with</w:t>
      </w:r>
      <w:r w:rsidR="00A60EF9" w:rsidRPr="00FA5849">
        <w:rPr>
          <w:rFonts w:ascii="Times New Roman" w:hAnsi="Times New Roman" w:cs="Times New Roman"/>
          <w:lang w:val="en-GB"/>
        </w:rPr>
        <w:t xml:space="preserve"> </w:t>
      </w:r>
      <w:r w:rsidR="00A60EF9">
        <w:rPr>
          <w:rFonts w:ascii="Times New Roman" w:hAnsi="Times New Roman" w:cs="Times New Roman"/>
          <w:lang w:val="en-GB"/>
        </w:rPr>
        <w:t>a higher prevalence of obesity</w:t>
      </w:r>
      <w:r w:rsidR="00A60EF9" w:rsidRPr="00FA5849">
        <w:rPr>
          <w:rFonts w:ascii="Times New Roman" w:hAnsi="Times New Roman" w:cs="Times New Roman"/>
          <w:lang w:val="en-GB"/>
        </w:rPr>
        <w:t xml:space="preserve"> (IRR: 1.</w:t>
      </w:r>
      <w:r w:rsidR="00A60EF9">
        <w:rPr>
          <w:rFonts w:ascii="Times New Roman" w:hAnsi="Times New Roman" w:cs="Times New Roman"/>
          <w:lang w:val="en-GB"/>
        </w:rPr>
        <w:t>03</w:t>
      </w:r>
      <w:r w:rsidR="00A60EF9" w:rsidRPr="00FA5849">
        <w:rPr>
          <w:rFonts w:ascii="Times New Roman" w:hAnsi="Times New Roman" w:cs="Times New Roman"/>
          <w:lang w:val="en-GB"/>
        </w:rPr>
        <w:t>, 95% C</w:t>
      </w:r>
      <w:r w:rsidR="00D2640D">
        <w:rPr>
          <w:rFonts w:ascii="Times New Roman" w:hAnsi="Times New Roman" w:cs="Times New Roman"/>
          <w:lang w:val="en-GB"/>
        </w:rPr>
        <w:t>I</w:t>
      </w:r>
      <w:r w:rsidR="00A60EF9" w:rsidRPr="00FA5849">
        <w:rPr>
          <w:rFonts w:ascii="Times New Roman" w:hAnsi="Times New Roman" w:cs="Times New Roman"/>
          <w:lang w:val="en-GB"/>
        </w:rPr>
        <w:t>: 1.</w:t>
      </w:r>
      <w:r w:rsidR="00A60EF9">
        <w:rPr>
          <w:rFonts w:ascii="Times New Roman" w:hAnsi="Times New Roman" w:cs="Times New Roman"/>
          <w:lang w:val="en-GB"/>
        </w:rPr>
        <w:t>01</w:t>
      </w:r>
      <w:r w:rsidR="00A60EF9" w:rsidRPr="00FA5849">
        <w:rPr>
          <w:rFonts w:ascii="Times New Roman" w:hAnsi="Times New Roman" w:cs="Times New Roman"/>
          <w:lang w:val="en-GB"/>
        </w:rPr>
        <w:t>–1.</w:t>
      </w:r>
      <w:r w:rsidR="00A60EF9">
        <w:rPr>
          <w:rFonts w:ascii="Times New Roman" w:hAnsi="Times New Roman" w:cs="Times New Roman"/>
          <w:lang w:val="en-GB"/>
        </w:rPr>
        <w:t>06</w:t>
      </w:r>
      <w:r w:rsidR="00A60EF9" w:rsidRPr="00FA5849">
        <w:rPr>
          <w:rFonts w:ascii="Times New Roman" w:hAnsi="Times New Roman" w:cs="Times New Roman"/>
          <w:lang w:val="en-GB"/>
        </w:rPr>
        <w:t xml:space="preserve">), </w:t>
      </w:r>
      <w:r w:rsidR="00A60EF9">
        <w:rPr>
          <w:rFonts w:ascii="Times New Roman" w:hAnsi="Times New Roman" w:cs="Times New Roman"/>
          <w:lang w:val="en-GB"/>
        </w:rPr>
        <w:t>Aged population (IRR 1.04, CI: 1.02-1.07)</w:t>
      </w:r>
      <w:r w:rsidR="00A60EF9" w:rsidRPr="00FA5849">
        <w:rPr>
          <w:rFonts w:ascii="Times New Roman" w:hAnsi="Times New Roman" w:cs="Times New Roman"/>
          <w:lang w:val="en-GB"/>
        </w:rPr>
        <w:t>, and were significantly associated with higher dengue-related mortality per million population.</w:t>
      </w:r>
      <w:r w:rsidR="001275B9">
        <w:rPr>
          <w:rFonts w:ascii="Times New Roman" w:hAnsi="Times New Roman" w:cs="Times New Roman"/>
          <w:lang w:val="en-GB"/>
        </w:rPr>
        <w:t xml:space="preserve"> </w:t>
      </w:r>
      <w:r w:rsidR="00A60EF9" w:rsidRPr="00FA5849">
        <w:rPr>
          <w:rFonts w:ascii="Times New Roman" w:hAnsi="Times New Roman" w:cs="Times New Roman"/>
          <w:lang w:val="en-GB"/>
        </w:rPr>
        <w:t>The ongoing dengue outbreak underscores the urgent need for global investment in DENV research, vaccine development, vector control, and therapeutic strategies</w:t>
      </w:r>
      <w:r w:rsidR="006D29CC">
        <w:rPr>
          <w:rFonts w:ascii="Times New Roman" w:hAnsi="Times New Roman" w:cs="Times New Roman"/>
          <w:lang w:val="en-GB"/>
        </w:rPr>
        <w:t xml:space="preserve">. </w:t>
      </w:r>
      <w:r w:rsidR="006D29CC" w:rsidRPr="00115428">
        <w:rPr>
          <w:rFonts w:ascii="Times New Roman" w:hAnsi="Times New Roman" w:cs="Times New Roman"/>
        </w:rPr>
        <w:t>We urge the inclusion of DENV in the WHO’s Research and Development Priority Disease list to address this growing global health threat.</w:t>
      </w:r>
    </w:p>
    <w:p w14:paraId="05729A35" w14:textId="755D02FC" w:rsidR="000A3CD3" w:rsidRDefault="000A3CD3">
      <w:pPr>
        <w:rPr>
          <w:rFonts w:ascii="Times New Roman" w:hAnsi="Times New Roman" w:cs="Times New Roman"/>
        </w:rPr>
      </w:pPr>
      <w:r>
        <w:rPr>
          <w:rFonts w:ascii="Times New Roman" w:hAnsi="Times New Roman" w:cs="Times New Roman"/>
        </w:rPr>
        <w:br w:type="page"/>
      </w:r>
    </w:p>
    <w:p w14:paraId="68583274" w14:textId="667CC7D1" w:rsidR="001501D0" w:rsidRPr="00115428" w:rsidRDefault="001B370F" w:rsidP="00270494">
      <w:pPr>
        <w:rPr>
          <w:rFonts w:ascii="Times New Roman" w:hAnsi="Times New Roman" w:cs="Times New Roman"/>
          <w:b/>
          <w:bCs/>
        </w:rPr>
      </w:pPr>
      <w:r>
        <w:rPr>
          <w:rFonts w:ascii="Times New Roman" w:hAnsi="Times New Roman" w:cs="Times New Roman"/>
          <w:b/>
          <w:bCs/>
        </w:rPr>
        <w:lastRenderedPageBreak/>
        <w:t xml:space="preserve">Background </w:t>
      </w:r>
    </w:p>
    <w:p w14:paraId="1A9478F0" w14:textId="7696B260" w:rsidR="00456590" w:rsidRPr="00115428" w:rsidRDefault="002562DD" w:rsidP="004D16A9">
      <w:pPr>
        <w:spacing w:line="48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3A3CBA" w:rsidRPr="003A3CBA">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3A3CBA" w:rsidRPr="003A3CBA">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3A3CBA" w:rsidRPr="003A3CBA">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0C1648F2" w14:textId="44193A96" w:rsidR="007A5C3F" w:rsidRPr="00FA5849" w:rsidRDefault="007A5C3F" w:rsidP="004D16A9">
      <w:pPr>
        <w:spacing w:line="480" w:lineRule="auto"/>
        <w:rPr>
          <w:rFonts w:ascii="Times New Roman" w:hAnsi="Times New Roman" w:cs="Times New Roman"/>
          <w:lang w:val="en-GB"/>
        </w:rPr>
      </w:pPr>
      <w:r w:rsidRPr="001276F3">
        <w:rPr>
          <w:rFonts w:ascii="Times New Roman" w:hAnsi="Times New Roman" w:cs="Times New Roman"/>
          <w:lang w:val="en-GB"/>
        </w:rPr>
        <w:t xml:space="preserve">Several factors likely </w:t>
      </w:r>
      <w:r>
        <w:rPr>
          <w:rFonts w:ascii="Times New Roman" w:hAnsi="Times New Roman" w:cs="Times New Roman"/>
          <w:lang w:val="en-GB"/>
        </w:rPr>
        <w:t>contributing</w:t>
      </w:r>
      <w:r w:rsidRPr="001276F3">
        <w:rPr>
          <w:rFonts w:ascii="Times New Roman" w:hAnsi="Times New Roman" w:cs="Times New Roman"/>
          <w:lang w:val="en-GB"/>
        </w:rPr>
        <w:t xml:space="preserve"> to the global </w:t>
      </w:r>
      <w:r>
        <w:rPr>
          <w:rFonts w:ascii="Times New Roman" w:hAnsi="Times New Roman" w:cs="Times New Roman"/>
          <w:lang w:val="en-GB"/>
        </w:rPr>
        <w:t>increase</w:t>
      </w:r>
      <w:r w:rsidRPr="001276F3">
        <w:rPr>
          <w:rFonts w:ascii="Times New Roman" w:hAnsi="Times New Roman" w:cs="Times New Roman"/>
          <w:lang w:val="en-GB"/>
        </w:rPr>
        <w:t xml:space="preserve"> </w:t>
      </w:r>
      <w:r>
        <w:rPr>
          <w:rFonts w:ascii="Times New Roman" w:hAnsi="Times New Roman" w:cs="Times New Roman"/>
          <w:lang w:val="en-GB"/>
        </w:rPr>
        <w:t>in</w:t>
      </w:r>
      <w:r w:rsidRPr="001276F3">
        <w:rPr>
          <w:rFonts w:ascii="Times New Roman" w:hAnsi="Times New Roman" w:cs="Times New Roman"/>
          <w:lang w:val="en-GB"/>
        </w:rPr>
        <w:t xml:space="preserve"> dengue cases, including globalisation, rapid </w:t>
      </w:r>
      <w:r>
        <w:rPr>
          <w:rFonts w:ascii="Times New Roman" w:hAnsi="Times New Roman" w:cs="Times New Roman"/>
          <w:lang w:val="en-GB"/>
        </w:rPr>
        <w:t>urbanisation</w:t>
      </w:r>
      <w:r w:rsidRPr="001276F3">
        <w:rPr>
          <w:rFonts w:ascii="Times New Roman" w:hAnsi="Times New Roman" w:cs="Times New Roman"/>
          <w:lang w:val="en-GB"/>
        </w:rPr>
        <w:t>, and climate change</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2E22487AE5034DD0BBB586EC62F646A5"/>
          </w:placeholder>
        </w:sdtPr>
        <w:sdtContent>
          <w:r w:rsidR="003A3CBA" w:rsidRPr="003A3CBA">
            <w:rPr>
              <w:rFonts w:ascii="Times New Roman" w:hAnsi="Times New Roman" w:cs="Times New Roman"/>
              <w:color w:val="000000"/>
              <w:lang w:val="en-GB"/>
            </w:rPr>
            <w:t>[1]</w:t>
          </w:r>
        </w:sdtContent>
      </w:sdt>
      <w:r w:rsidRPr="001276F3">
        <w:rPr>
          <w:rFonts w:ascii="Times New Roman" w:hAnsi="Times New Roman" w:cs="Times New Roman"/>
          <w:lang w:val="en-GB"/>
        </w:rPr>
        <w:t>. In 1950, approximately 31 million passengers travelled by air; however, in the post-C</w:t>
      </w:r>
      <w:r>
        <w:rPr>
          <w:rFonts w:ascii="Times New Roman" w:hAnsi="Times New Roman" w:cs="Times New Roman"/>
          <w:lang w:val="en-GB"/>
        </w:rPr>
        <w:t>OVID-19</w:t>
      </w:r>
      <w:r w:rsidRPr="001276F3">
        <w:rPr>
          <w:rFonts w:ascii="Times New Roman" w:hAnsi="Times New Roman" w:cs="Times New Roman"/>
          <w:lang w:val="en-GB"/>
        </w:rPr>
        <w:t xml:space="preserve"> period, nearly 4.5 billion passengers are </w:t>
      </w:r>
      <w:r>
        <w:rPr>
          <w:rFonts w:ascii="Times New Roman" w:hAnsi="Times New Roman" w:cs="Times New Roman"/>
          <w:lang w:val="en-GB"/>
        </w:rPr>
        <w:t>traveling</w:t>
      </w:r>
      <w:r w:rsidRPr="001276F3">
        <w:rPr>
          <w:rFonts w:ascii="Times New Roman" w:hAnsi="Times New Roman" w:cs="Times New Roman"/>
          <w:lang w:val="en-GB"/>
        </w:rPr>
        <w:t xml:space="preserve"> globally each year</w:t>
      </w:r>
      <w:r w:rsidRPr="00FA5849">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41103960"/>
          <w:placeholder>
            <w:docPart w:val="2E22487AE5034DD0BBB586EC62F646A5"/>
          </w:placeholder>
        </w:sdtPr>
        <w:sdtContent>
          <w:r w:rsidR="003A3CBA" w:rsidRPr="003A3CBA">
            <w:rPr>
              <w:rFonts w:ascii="Times New Roman" w:hAnsi="Times New Roman" w:cs="Times New Roman"/>
              <w:color w:val="000000"/>
              <w:lang w:val="en-GB"/>
            </w:rPr>
            <w:t>[1]</w:t>
          </w:r>
        </w:sdtContent>
      </w:sdt>
      <w:r w:rsidRPr="001276F3">
        <w:rPr>
          <w:rFonts w:ascii="Times New Roman" w:hAnsi="Times New Roman" w:cs="Times New Roman"/>
          <w:lang w:val="en-GB"/>
        </w:rPr>
        <w:t xml:space="preserve">. </w:t>
      </w:r>
      <w:r>
        <w:rPr>
          <w:rFonts w:ascii="Times New Roman" w:hAnsi="Times New Roman" w:cs="Times New Roman"/>
          <w:lang w:val="en-GB"/>
        </w:rPr>
        <w:t>The rapid</w:t>
      </w:r>
      <w:r w:rsidRPr="001276F3">
        <w:rPr>
          <w:rFonts w:ascii="Times New Roman" w:hAnsi="Times New Roman" w:cs="Times New Roman"/>
          <w:lang w:val="en-GB"/>
        </w:rPr>
        <w:t xml:space="preserve"> urbanisation </w:t>
      </w:r>
      <w:r>
        <w:rPr>
          <w:rFonts w:ascii="Times New Roman" w:hAnsi="Times New Roman" w:cs="Times New Roman"/>
          <w:lang w:val="en-GB"/>
        </w:rPr>
        <w:t xml:space="preserve">worldwide </w:t>
      </w:r>
      <w:r w:rsidRPr="001276F3">
        <w:rPr>
          <w:rFonts w:ascii="Times New Roman" w:hAnsi="Times New Roman" w:cs="Times New Roman"/>
          <w:lang w:val="en-GB"/>
        </w:rPr>
        <w:t xml:space="preserve">since the 1980s has created ideal breeding sites for </w:t>
      </w:r>
      <w:r w:rsidRPr="001276F3">
        <w:rPr>
          <w:rFonts w:ascii="Times New Roman" w:hAnsi="Times New Roman" w:cs="Times New Roman"/>
          <w:i/>
          <w:iCs/>
          <w:lang w:val="en-GB"/>
        </w:rPr>
        <w:t>Aedes</w:t>
      </w:r>
      <w:r w:rsidRPr="001276F3">
        <w:rPr>
          <w:rFonts w:ascii="Times New Roman" w:hAnsi="Times New Roman" w:cs="Times New Roman"/>
          <w:lang w:val="en-GB"/>
        </w:rPr>
        <w:t xml:space="preserve"> mosquitoes. </w:t>
      </w:r>
      <w:ins w:id="2" w:author="Mohammad Nayeem Hasan" w:date="2025-04-29T03:03:00Z" w16du:dateUtc="2025-04-28T21:03:00Z">
        <w:r w:rsidR="00035C96" w:rsidRPr="00013186">
          <w:rPr>
            <w:rFonts w:ascii="Times New Roman" w:hAnsi="Times New Roman" w:cs="Times New Roman"/>
          </w:rPr>
          <w:t>These sites often evolve through the accumulation of stagnant water in commonly discarded or neglected items such as plant pots, plastic containers, and unused car tires, creating ideal environments for mosquito larvae development and thereby increasing dengue transmission risk.</w:t>
        </w:r>
        <w:r w:rsidR="00035C96">
          <w:rPr>
            <w:rFonts w:ascii="Times New Roman" w:hAnsi="Times New Roman" w:cs="Times New Roman"/>
            <w:lang w:val="en-GB"/>
          </w:rPr>
          <w:t xml:space="preserve"> </w:t>
        </w:r>
      </w:ins>
      <w:r w:rsidRPr="001276F3">
        <w:rPr>
          <w:rFonts w:ascii="Times New Roman" w:hAnsi="Times New Roman" w:cs="Times New Roman"/>
          <w:lang w:val="en-GB"/>
        </w:rPr>
        <w:t>Warmer temperatures enable mosquitoes to grow and spread more rapidly, bite humans more frequently, and shorten the extrinsic incubation period of the virus</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2E22487AE5034DD0BBB586EC62F646A5"/>
          </w:placeholder>
        </w:sdtPr>
        <w:sdtContent>
          <w:r w:rsidR="003A3CBA" w:rsidRPr="003A3CBA">
            <w:rPr>
              <w:rFonts w:ascii="Times New Roman" w:hAnsi="Times New Roman" w:cs="Times New Roman"/>
              <w:color w:val="000000"/>
              <w:lang w:val="en-GB"/>
            </w:rPr>
            <w:t>[3]</w:t>
          </w:r>
        </w:sdtContent>
      </w:sdt>
      <w:r w:rsidRPr="001276F3">
        <w:rPr>
          <w:rFonts w:ascii="Times New Roman" w:hAnsi="Times New Roman" w:cs="Times New Roman"/>
          <w:lang w:val="en-GB"/>
        </w:rPr>
        <w:t>. Additionally, changes in rainfall patterns have extended vector seasons.</w:t>
      </w:r>
      <w:r w:rsidRPr="00FA5849">
        <w:rPr>
          <w:rFonts w:ascii="Times New Roman" w:hAnsi="Times New Roman" w:cs="Times New Roman"/>
          <w:lang w:val="en-GB"/>
        </w:rPr>
        <w:t xml:space="preserve"> </w:t>
      </w:r>
      <w:r w:rsidRPr="001276F3">
        <w:rPr>
          <w:rFonts w:ascii="Times New Roman" w:hAnsi="Times New Roman" w:cs="Times New Roman"/>
          <w:lang w:val="en-GB"/>
        </w:rPr>
        <w:t xml:space="preserve">In recent years, </w:t>
      </w:r>
      <w:r w:rsidRPr="001276F3">
        <w:rPr>
          <w:rFonts w:ascii="Times New Roman" w:hAnsi="Times New Roman" w:cs="Times New Roman"/>
          <w:i/>
          <w:iCs/>
          <w:lang w:val="en-GB"/>
        </w:rPr>
        <w:t>A</w:t>
      </w:r>
      <w:r>
        <w:rPr>
          <w:rFonts w:ascii="Times New Roman" w:hAnsi="Times New Roman" w:cs="Times New Roman"/>
          <w:i/>
          <w:iCs/>
          <w:lang w:val="en-GB"/>
        </w:rPr>
        <w:t>.</w:t>
      </w:r>
      <w:r w:rsidRPr="001276F3">
        <w:rPr>
          <w:rFonts w:ascii="Times New Roman" w:hAnsi="Times New Roman" w:cs="Times New Roman"/>
          <w:i/>
          <w:iCs/>
          <w:lang w:val="en-GB"/>
        </w:rPr>
        <w:t xml:space="preserve"> albopictus</w:t>
      </w:r>
      <w:r w:rsidRPr="001276F3">
        <w:rPr>
          <w:rFonts w:ascii="Times New Roman" w:hAnsi="Times New Roman" w:cs="Times New Roman"/>
          <w:lang w:val="en-GB"/>
        </w:rPr>
        <w:t xml:space="preserve"> has spread to every continent except Antarctica. While the exact number of countries where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endemic remains uncertain, the mosquito has been identified in at least 20 </w:t>
      </w:r>
      <w:r>
        <w:rPr>
          <w:rFonts w:ascii="Times New Roman" w:hAnsi="Times New Roman" w:cs="Times New Roman"/>
          <w:lang w:val="en-GB"/>
        </w:rPr>
        <w:t xml:space="preserve">European </w:t>
      </w:r>
      <w:r w:rsidRPr="001276F3">
        <w:rPr>
          <w:rFonts w:ascii="Times New Roman" w:hAnsi="Times New Roman" w:cs="Times New Roman"/>
          <w:lang w:val="en-GB"/>
        </w:rPr>
        <w:t xml:space="preserve">countries </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WEwNzdmN2EtODMwMi00MGEwLTk1YjgtZDk1NjZlOWM4Njk1IiwicHJvcGVydGllcyI6eyJub3RlSW5kZXgiOjB9LCJpc0VkaXRlZCI6ZmFsc2UsIm1hbnVhbE92ZXJyaWRlIjp7ImlzTWFudWFsbHlPdmVycmlkZGVuIjpmYWxzZSwiY2l0ZXByb2NUZXh0IjoiWzR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
          <w:id w:val="508645974"/>
          <w:placeholder>
            <w:docPart w:val="2E22487AE5034DD0BBB586EC62F646A5"/>
          </w:placeholder>
        </w:sdtPr>
        <w:sdtContent>
          <w:r w:rsidR="003A3CBA" w:rsidRPr="003A3CBA">
            <w:rPr>
              <w:rFonts w:ascii="Times New Roman" w:hAnsi="Times New Roman" w:cs="Times New Roman"/>
              <w:color w:val="000000"/>
              <w:lang w:val="en-GB"/>
            </w:rPr>
            <w:t>[4]</w:t>
          </w:r>
        </w:sdtContent>
      </w:sdt>
      <w:r w:rsidRPr="001276F3">
        <w:rPr>
          <w:rFonts w:ascii="Times New Roman" w:hAnsi="Times New Roman" w:cs="Times New Roman"/>
          <w:lang w:val="en-GB"/>
        </w:rPr>
        <w:t xml:space="preserve">. The spread and adaptability of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an increasing concern for dengue and other arboviruses, including Zika and chikungunya viruses.</w:t>
      </w:r>
      <w:r w:rsidRPr="00FA5849">
        <w:rPr>
          <w:rFonts w:ascii="Times New Roman" w:hAnsi="Times New Roman" w:cs="Times New Roman"/>
          <w:lang w:val="en-GB"/>
        </w:rPr>
        <w:t xml:space="preserve"> </w:t>
      </w:r>
    </w:p>
    <w:p w14:paraId="775D7D67" w14:textId="71AB9A1D" w:rsidR="00CC4057" w:rsidRPr="00FA5849" w:rsidRDefault="00CC4057" w:rsidP="004D16A9">
      <w:pPr>
        <w:spacing w:line="480" w:lineRule="auto"/>
        <w:rPr>
          <w:rFonts w:ascii="Times New Roman" w:hAnsi="Times New Roman" w:cs="Times New Roman"/>
          <w:b/>
          <w:bCs/>
        </w:rPr>
      </w:pPr>
      <w:r>
        <w:rPr>
          <w:rFonts w:ascii="Times New Roman" w:hAnsi="Times New Roman" w:cs="Times New Roman"/>
        </w:rPr>
        <w:t xml:space="preserve">Individuals infected for the second time with a different dengue serotype can develop severe secondary dengue infection. In addition, previous studies have demonstrated that individuals </w:t>
      </w:r>
      <w:r w:rsidRPr="00970E63">
        <w:rPr>
          <w:rFonts w:ascii="Times New Roman" w:hAnsi="Times New Roman" w:cs="Times New Roman"/>
        </w:rPr>
        <w:t>who are suffering from chronic diseases, such as diabetes, obesity</w:t>
      </w:r>
      <w:r>
        <w:rPr>
          <w:rFonts w:ascii="Times New Roman" w:hAnsi="Times New Roman" w:cs="Times New Roman"/>
        </w:rPr>
        <w:t>,</w:t>
      </w:r>
      <w:r w:rsidRPr="00970E63">
        <w:rPr>
          <w:rFonts w:ascii="Times New Roman" w:hAnsi="Times New Roman" w:cs="Times New Roman"/>
        </w:rPr>
        <w:t xml:space="preserve"> and hypertension, are at greater risk </w:t>
      </w:r>
      <w:r>
        <w:rPr>
          <w:rFonts w:ascii="Times New Roman" w:hAnsi="Times New Roman" w:cs="Times New Roman"/>
        </w:rPr>
        <w:t>of progressing</w:t>
      </w:r>
      <w:r w:rsidRPr="00970E63">
        <w:rPr>
          <w:rFonts w:ascii="Times New Roman" w:hAnsi="Times New Roman" w:cs="Times New Roman"/>
        </w:rPr>
        <w:t xml:space="preserve"> to severe disease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WzV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1F196F25DAE043DE9BAC792896A9DDDB"/>
          </w:placeholder>
        </w:sdtPr>
        <w:sdtContent>
          <w:r w:rsidR="003A3CBA" w:rsidRPr="003A3CBA">
            <w:rPr>
              <w:rFonts w:ascii="Times New Roman" w:hAnsi="Times New Roman" w:cs="Times New Roman"/>
              <w:color w:val="000000"/>
            </w:rPr>
            <w:t>[5]</w:t>
          </w:r>
        </w:sdtContent>
      </w:sdt>
      <w:r>
        <w:rPr>
          <w:rFonts w:ascii="Times New Roman" w:hAnsi="Times New Roman" w:cs="Times New Roman"/>
        </w:rPr>
        <w:t xml:space="preserve">. In this study, we </w:t>
      </w:r>
      <w:proofErr w:type="spellStart"/>
      <w:r w:rsidRPr="00FA5849">
        <w:rPr>
          <w:rFonts w:ascii="Times New Roman" w:hAnsi="Times New Roman" w:cs="Times New Roman"/>
        </w:rPr>
        <w:t>hypothesi</w:t>
      </w:r>
      <w:r>
        <w:rPr>
          <w:rFonts w:ascii="Times New Roman" w:hAnsi="Times New Roman" w:cs="Times New Roman"/>
        </w:rPr>
        <w:t>s</w:t>
      </w:r>
      <w:r w:rsidRPr="00FA5849">
        <w:rPr>
          <w:rFonts w:ascii="Times New Roman" w:hAnsi="Times New Roman" w:cs="Times New Roman"/>
        </w:rPr>
        <w:t>ed</w:t>
      </w:r>
      <w:proofErr w:type="spellEnd"/>
      <w:r w:rsidRPr="00FA5849">
        <w:rPr>
          <w:rFonts w:ascii="Times New Roman" w:hAnsi="Times New Roman" w:cs="Times New Roman"/>
        </w:rPr>
        <w:t xml:space="preserve"> that countries with higher </w:t>
      </w:r>
      <w:proofErr w:type="spellStart"/>
      <w:r>
        <w:rPr>
          <w:rFonts w:ascii="Times New Roman" w:hAnsi="Times New Roman" w:cs="Times New Roman"/>
        </w:rPr>
        <w:t>urbanisation</w:t>
      </w:r>
      <w:proofErr w:type="spellEnd"/>
      <w:r w:rsidRPr="00FA5849">
        <w:rPr>
          <w:rFonts w:ascii="Times New Roman" w:hAnsi="Times New Roman" w:cs="Times New Roman"/>
        </w:rPr>
        <w:t xml:space="preserve"> rates </w:t>
      </w:r>
      <w:r>
        <w:rPr>
          <w:rFonts w:ascii="Times New Roman" w:hAnsi="Times New Roman" w:cs="Times New Roman"/>
        </w:rPr>
        <w:t xml:space="preserve">and </w:t>
      </w:r>
      <w:r w:rsidRPr="00FA5849">
        <w:rPr>
          <w:rFonts w:ascii="Times New Roman" w:hAnsi="Times New Roman" w:cs="Times New Roman"/>
        </w:rPr>
        <w:t xml:space="preserve">population density, </w:t>
      </w:r>
      <w:r w:rsidR="00B45C13">
        <w:rPr>
          <w:rFonts w:ascii="Times New Roman" w:hAnsi="Times New Roman" w:cs="Times New Roman"/>
        </w:rPr>
        <w:t>poor air quality index</w:t>
      </w:r>
      <w:r w:rsidR="00CD2ED2">
        <w:rPr>
          <w:rFonts w:ascii="Times New Roman" w:hAnsi="Times New Roman" w:cs="Times New Roman"/>
        </w:rPr>
        <w:t xml:space="preserve">, </w:t>
      </w:r>
      <w:r w:rsidRPr="00FA5849">
        <w:rPr>
          <w:rFonts w:ascii="Times New Roman" w:hAnsi="Times New Roman" w:cs="Times New Roman"/>
        </w:rPr>
        <w:t xml:space="preserve">higher temperatures, and rainfall might experience a higher burden of </w:t>
      </w:r>
      <w:r w:rsidRPr="00FA5849">
        <w:rPr>
          <w:rFonts w:ascii="Times New Roman" w:hAnsi="Times New Roman" w:cs="Times New Roman"/>
        </w:rPr>
        <w:lastRenderedPageBreak/>
        <w:t xml:space="preserve">dengue cases </w:t>
      </w:r>
      <w:r>
        <w:rPr>
          <w:rFonts w:ascii="Times New Roman" w:hAnsi="Times New Roman" w:cs="Times New Roman"/>
        </w:rPr>
        <w:t xml:space="preserve">while those with a </w:t>
      </w:r>
      <w:r w:rsidRPr="00FA5849">
        <w:rPr>
          <w:rFonts w:ascii="Times New Roman" w:hAnsi="Times New Roman" w:cs="Times New Roman"/>
        </w:rPr>
        <w:t xml:space="preserve">higher prevalence of co-morbidities (diabetes, hypertension, obesity, and elderly population) might experience a higher fatality rate </w:t>
      </w:r>
      <w:sdt>
        <w:sdtPr>
          <w:rPr>
            <w:rFonts w:ascii="Times New Roman" w:hAnsi="Times New Roman" w:cs="Times New Roman"/>
            <w:color w:val="000000"/>
          </w:rPr>
          <w:tag w:val="MENDELEY_CITATION_v3_eyJjaXRhdGlvbklEIjoiTUVOREVMRVlfQ0lUQVRJT05fYzdiNGYxMTgtMzdmNi00OTBlLWE0Y2ItZjM4OWJmNDc1ODhhIiwicHJvcGVydGllcyI6eyJub3RlSW5kZXgiOjB9LCJpc0VkaXRlZCI6ZmFsc2UsIm1hbnVhbE92ZXJyaWRlIjp7ImlzTWFudWFsbHlPdmVycmlkZGVuIjpmYWxzZSwiY2l0ZXByb2NUZXh0IjoiWzZ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
          <w:id w:val="-840933492"/>
          <w:placeholder>
            <w:docPart w:val="1F196F25DAE043DE9BAC792896A9DDDB"/>
          </w:placeholder>
        </w:sdtPr>
        <w:sdtContent>
          <w:r w:rsidR="003A3CBA" w:rsidRPr="003A3CBA">
            <w:rPr>
              <w:rFonts w:ascii="Times New Roman" w:hAnsi="Times New Roman" w:cs="Times New Roman"/>
              <w:color w:val="000000"/>
            </w:rPr>
            <w:t>[6]</w:t>
          </w:r>
        </w:sdtContent>
      </w:sdt>
      <w:r w:rsidRPr="00FA5849">
        <w:rPr>
          <w:rFonts w:ascii="Times New Roman" w:hAnsi="Times New Roman" w:cs="Times New Roman"/>
        </w:rPr>
        <w:t xml:space="preserve">. </w:t>
      </w:r>
      <w:r>
        <w:rPr>
          <w:rFonts w:ascii="Times New Roman" w:hAnsi="Times New Roman" w:cs="Times New Roman"/>
        </w:rPr>
        <w:t>To explore these hypotheses, this</w:t>
      </w:r>
      <w:r w:rsidRPr="00FA5849">
        <w:rPr>
          <w:rFonts w:ascii="Times New Roman" w:hAnsi="Times New Roman" w:cs="Times New Roman"/>
        </w:rPr>
        <w:t xml:space="preserve"> article </w:t>
      </w:r>
      <w:r w:rsidRPr="00FA5849">
        <w:rPr>
          <w:rFonts w:ascii="Times New Roman" w:hAnsi="Times New Roman" w:cs="Times New Roman"/>
          <w:lang w:val="en-GB"/>
        </w:rPr>
        <w:t>examine</w:t>
      </w:r>
      <w:r>
        <w:rPr>
          <w:rFonts w:ascii="Times New Roman" w:hAnsi="Times New Roman" w:cs="Times New Roman"/>
          <w:lang w:val="en-GB"/>
        </w:rPr>
        <w:t>s</w:t>
      </w:r>
      <w:r w:rsidRPr="00FA5849">
        <w:rPr>
          <w:rFonts w:ascii="Times New Roman" w:hAnsi="Times New Roman" w:cs="Times New Roman"/>
          <w:lang w:val="en-GB"/>
        </w:rPr>
        <w:t xml:space="preserve"> the global burden of dengue cases and fatalities in 2024</w:t>
      </w:r>
      <w:r>
        <w:rPr>
          <w:rFonts w:ascii="Times New Roman" w:hAnsi="Times New Roman" w:cs="Times New Roman"/>
          <w:lang w:val="en-GB"/>
        </w:rPr>
        <w:t xml:space="preserve"> by</w:t>
      </w:r>
      <w:r w:rsidRPr="00FA5849">
        <w:rPr>
          <w:rFonts w:ascii="Times New Roman" w:hAnsi="Times New Roman" w:cs="Times New Roman"/>
          <w:lang w:val="en-GB"/>
        </w:rPr>
        <w:t xml:space="preserve"> analysing their distribution and identifying factors influencing dengue-related mortality.</w:t>
      </w:r>
    </w:p>
    <w:p w14:paraId="4D70951C" w14:textId="0B491C5C" w:rsidR="00E30C35" w:rsidRPr="00115428" w:rsidRDefault="00E30C35" w:rsidP="004D16A9">
      <w:pPr>
        <w:spacing w:line="480" w:lineRule="auto"/>
        <w:rPr>
          <w:rFonts w:ascii="Times New Roman" w:hAnsi="Times New Roman" w:cs="Times New Roman"/>
          <w:b/>
          <w:bCs/>
        </w:rPr>
      </w:pPr>
      <w:r w:rsidRPr="00115428">
        <w:rPr>
          <w:rFonts w:ascii="Times New Roman" w:hAnsi="Times New Roman" w:cs="Times New Roman"/>
          <w:b/>
          <w:bCs/>
        </w:rPr>
        <w:t>Data sources, study design</w:t>
      </w:r>
      <w:r w:rsidR="005E00D6">
        <w:rPr>
          <w:rFonts w:ascii="Times New Roman" w:hAnsi="Times New Roman" w:cs="Times New Roman"/>
          <w:b/>
          <w:bCs/>
        </w:rPr>
        <w:t>,</w:t>
      </w:r>
      <w:r w:rsidRPr="00115428">
        <w:rPr>
          <w:rFonts w:ascii="Times New Roman" w:hAnsi="Times New Roman" w:cs="Times New Roman"/>
          <w:b/>
          <w:bCs/>
        </w:rPr>
        <w:t xml:space="preserve"> and Statistical analysis</w:t>
      </w:r>
    </w:p>
    <w:p w14:paraId="5F0B94CD" w14:textId="46F723AA" w:rsidR="003464F7" w:rsidRPr="00115428" w:rsidRDefault="006055E0" w:rsidP="004D16A9">
      <w:pPr>
        <w:spacing w:line="480" w:lineRule="auto"/>
        <w:rPr>
          <w:rFonts w:ascii="Times New Roman" w:hAnsi="Times New Roman" w:cs="Times New Roman"/>
        </w:rPr>
      </w:pPr>
      <w:r w:rsidRPr="00115428">
        <w:rPr>
          <w:rFonts w:ascii="Times New Roman" w:hAnsi="Times New Roman" w:cs="Times New Roman"/>
        </w:rPr>
        <w:t xml:space="preserve">We collected </w:t>
      </w:r>
      <w:r w:rsidR="006A60CF" w:rsidRPr="00115428">
        <w:rPr>
          <w:rFonts w:ascii="Times New Roman" w:hAnsi="Times New Roman" w:cs="Times New Roman"/>
        </w:rPr>
        <w:t xml:space="preserve">and </w:t>
      </w:r>
      <w:proofErr w:type="spellStart"/>
      <w:r w:rsidR="006A60CF" w:rsidRPr="00115428">
        <w:rPr>
          <w:rFonts w:ascii="Times New Roman" w:hAnsi="Times New Roman" w:cs="Times New Roman"/>
        </w:rPr>
        <w:t>analysed</w:t>
      </w:r>
      <w:proofErr w:type="spellEnd"/>
      <w:r w:rsidR="006A60CF" w:rsidRPr="00115428">
        <w:rPr>
          <w:rFonts w:ascii="Times New Roman" w:hAnsi="Times New Roman" w:cs="Times New Roman"/>
        </w:rPr>
        <w:t xml:space="preserve">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wYjk1OGUtYzBjZS00MDI2LTgxZTMtMWI4NzFlYWFmYzFkIiwicHJvcGVydGllcyI6eyJub3RlSW5kZXgiOjB9LCJpc0VkaXRlZCI6ZmFsc2UsIm1hbnVhbE92ZXJyaWRlIjp7ImlzTWFudWFsbHlPdmVycmlkZGVuIjpmYWxzZSwiY2l0ZXByb2NUZXh0IjoiWzd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E46B05385A184C6F8A59D0477BBD2EA6"/>
          </w:placeholder>
        </w:sdtPr>
        <w:sdtContent>
          <w:r w:rsidR="003A3CBA" w:rsidRPr="003A3CBA">
            <w:rPr>
              <w:rFonts w:ascii="Times New Roman" w:hAnsi="Times New Roman" w:cs="Times New Roman"/>
              <w:color w:val="000000"/>
            </w:rPr>
            <w:t>[7]</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0BD9BDC7" w:rsidR="00373780" w:rsidRPr="00115428" w:rsidRDefault="00555854" w:rsidP="004D16A9">
      <w:pPr>
        <w:spacing w:line="480" w:lineRule="auto"/>
        <w:rPr>
          <w:rFonts w:ascii="Times New Roman" w:hAnsi="Times New Roman" w:cs="Times New Roman"/>
        </w:rPr>
      </w:pPr>
      <w:r w:rsidRPr="00115428">
        <w:rPr>
          <w:rFonts w:ascii="Times New Roman" w:hAnsi="Times New Roman" w:cs="Times New Roman"/>
        </w:rPr>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w:t>
      </w:r>
      <w:r w:rsidR="00DF472D">
        <w:rPr>
          <w:rFonts w:ascii="Times New Roman" w:hAnsi="Times New Roman" w:cs="Times New Roman"/>
        </w:rPr>
        <w:t>,</w:t>
      </w:r>
      <w:r w:rsidR="00BA457D" w:rsidRPr="00115428">
        <w:rPr>
          <w:rFonts w:ascii="Times New Roman" w:hAnsi="Times New Roman" w:cs="Times New Roman"/>
        </w:rPr>
        <w:t xml:space="preserve"> total rainfall</w:t>
      </w:r>
      <w:r w:rsidR="00DF472D">
        <w:rPr>
          <w:rFonts w:ascii="Times New Roman" w:hAnsi="Times New Roman" w:cs="Times New Roman"/>
        </w:rPr>
        <w:t xml:space="preserve"> and Air Quality Index (AQI)</w:t>
      </w:r>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jigJMxNF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
          <w:id w:val="-555318273"/>
          <w:placeholder>
            <w:docPart w:val="2F71170CDB2C4F4FAE493D6D4F467371"/>
          </w:placeholder>
        </w:sdtPr>
        <w:sdtContent>
          <w:r w:rsidR="003A3CBA" w:rsidRPr="003A3CBA">
            <w:rPr>
              <w:rFonts w:ascii="Times New Roman" w:hAnsi="Times New Roman" w:cs="Times New Roman"/>
              <w:color w:val="000000"/>
            </w:rPr>
            <w:t>[8–14]</w:t>
          </w:r>
        </w:sdtContent>
      </w:sdt>
      <w:r w:rsidR="00526C30" w:rsidRPr="00115428">
        <w:rPr>
          <w:rFonts w:ascii="Times New Roman" w:hAnsi="Times New Roman" w:cs="Times New Roman"/>
        </w:rPr>
        <w:t>.</w:t>
      </w:r>
    </w:p>
    <w:p w14:paraId="7A15D4D5" w14:textId="55745288" w:rsidR="00C70C5E" w:rsidRPr="00115428" w:rsidRDefault="004B7311" w:rsidP="004D16A9">
      <w:pPr>
        <w:spacing w:line="480" w:lineRule="auto"/>
        <w:rPr>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w:t>
      </w:r>
      <w:proofErr w:type="spellStart"/>
      <w:r w:rsidR="00970E63" w:rsidRPr="00115428">
        <w:rPr>
          <w:rFonts w:ascii="Times New Roman" w:hAnsi="Times New Roman" w:cs="Times New Roman"/>
        </w:rPr>
        <w:t>generalised</w:t>
      </w:r>
      <w:proofErr w:type="spellEnd"/>
      <w:r w:rsidR="00970E63" w:rsidRPr="00115428">
        <w:rPr>
          <w:rFonts w:ascii="Times New Roman" w:hAnsi="Times New Roman" w:cs="Times New Roman"/>
        </w:rPr>
        <w:t xml:space="preserve">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r w:rsidR="00141523" w:rsidRPr="00115428">
        <w:rPr>
          <w:rFonts w:ascii="Times New Roman" w:hAnsi="Times New Roman" w:cs="Times New Roman"/>
        </w:rPr>
        <w:t xml:space="preserve"> </w:t>
      </w:r>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1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3A3CBA" w:rsidRPr="003A3CBA">
            <w:rPr>
              <w:rFonts w:ascii="Times New Roman" w:hAnsi="Times New Roman" w:cs="Times New Roman"/>
              <w:color w:val="000000"/>
            </w:rPr>
            <w:t>[15]</w:t>
          </w:r>
        </w:sdtContent>
      </w:sdt>
      <w:r w:rsidR="00C70C5E" w:rsidRPr="00115428">
        <w:rPr>
          <w:rFonts w:ascii="Times New Roman" w:hAnsi="Times New Roman" w:cs="Times New Roman"/>
        </w:rPr>
        <w:t>.</w:t>
      </w:r>
    </w:p>
    <w:p w14:paraId="3292E58B" w14:textId="77777777" w:rsidR="00EC54F5" w:rsidRPr="00115428" w:rsidRDefault="00EC54F5" w:rsidP="004D16A9">
      <w:pPr>
        <w:spacing w:line="480" w:lineRule="auto"/>
        <w:rPr>
          <w:rFonts w:ascii="Times New Roman" w:hAnsi="Times New Roman" w:cs="Times New Roman"/>
          <w:b/>
          <w:bCs/>
        </w:rPr>
      </w:pPr>
      <w:r w:rsidRPr="00115428">
        <w:rPr>
          <w:rFonts w:ascii="Times New Roman" w:hAnsi="Times New Roman" w:cs="Times New Roman"/>
          <w:b/>
          <w:bCs/>
        </w:rPr>
        <w:t xml:space="preserve"> </w:t>
      </w:r>
    </w:p>
    <w:p w14:paraId="487CCA35" w14:textId="77777777" w:rsidR="00323464" w:rsidRPr="00115428" w:rsidRDefault="00115958" w:rsidP="004D16A9">
      <w:pPr>
        <w:spacing w:line="480" w:lineRule="auto"/>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4866F34B" w:rsidR="0099063C" w:rsidRPr="00115428" w:rsidRDefault="00ED3546" w:rsidP="004D16A9">
      <w:pPr>
        <w:spacing w:line="480" w:lineRule="auto"/>
        <w:rPr>
          <w:rFonts w:ascii="Times New Roman" w:hAnsi="Times New Roman" w:cs="Times New Roman"/>
        </w:rPr>
      </w:pPr>
      <w:r w:rsidRPr="00115428">
        <w:rPr>
          <w:rFonts w:ascii="Times New Roman" w:hAnsi="Times New Roman" w:cs="Times New Roman"/>
        </w:rPr>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r w:rsidR="000E59EF" w:rsidRPr="00115428">
        <w:rPr>
          <w:rFonts w:ascii="Times New Roman" w:hAnsi="Times New Roman" w:cs="Times New Roman"/>
        </w:rPr>
        <w:t>0</w:t>
      </w:r>
      <w:r w:rsidR="00CD7144" w:rsidRPr="00115428">
        <w:rPr>
          <w:rFonts w:ascii="Times New Roman" w:hAnsi="Times New Roman" w:cs="Times New Roman"/>
        </w:rPr>
        <w:t>98</w:t>
      </w:r>
      <w:r w:rsidR="00BE01FA" w:rsidRPr="00115428">
        <w:rPr>
          <w:rFonts w:ascii="Times New Roman" w:hAnsi="Times New Roman" w:cs="Times New Roman"/>
        </w:rPr>
        <w:t>,</w:t>
      </w:r>
      <w:r w:rsidR="00CD7144" w:rsidRPr="00115428">
        <w:rPr>
          <w:rFonts w:ascii="Times New Roman" w:hAnsi="Times New Roman" w:cs="Times New Roman"/>
        </w:rPr>
        <w:t>279</w:t>
      </w:r>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w:t>
      </w:r>
      <w:r w:rsidR="00C92A00" w:rsidRPr="00115428">
        <w:rPr>
          <w:rFonts w:ascii="Times New Roman" w:hAnsi="Times New Roman" w:cs="Times New Roman"/>
        </w:rPr>
        <w:lastRenderedPageBreak/>
        <w:t xml:space="preserve">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w:t>
      </w:r>
      <w:r w:rsidR="00D42EBE" w:rsidRPr="00115428">
        <w:rPr>
          <w:rFonts w:ascii="Times New Roman" w:hAnsi="Times New Roman" w:cs="Times New Roman"/>
          <w:b/>
          <w:bCs/>
        </w:rPr>
        <w:t>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r w:rsidR="00CD7144" w:rsidRPr="00115428">
        <w:rPr>
          <w:rFonts w:ascii="Times New Roman" w:hAnsi="Times New Roman" w:cs="Times New Roman"/>
        </w:rPr>
        <w:t>404</w:t>
      </w:r>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w:t>
      </w:r>
      <w:r w:rsidR="00F923D6">
        <w:rPr>
          <w:rFonts w:ascii="Times New Roman" w:hAnsi="Times New Roman" w:cs="Times New Roman"/>
          <w:b/>
          <w:bCs/>
        </w:rPr>
        <w:t>S2</w:t>
      </w:r>
      <w:r w:rsidR="00D42EBE" w:rsidRPr="00115428">
        <w:rPr>
          <w:rFonts w:ascii="Times New Roman" w:hAnsi="Times New Roman" w:cs="Times New Roman"/>
          <w:b/>
          <w:bCs/>
        </w:rPr>
        <w:t>)</w:t>
      </w:r>
      <w:r w:rsidR="00D42EBE" w:rsidRPr="00115428">
        <w:rPr>
          <w:rFonts w:ascii="Times New Roman" w:hAnsi="Times New Roman" w:cs="Times New Roman"/>
        </w:rPr>
        <w:t>.</w:t>
      </w:r>
    </w:p>
    <w:p w14:paraId="465BC03B" w14:textId="48DD65FE" w:rsidR="00525573" w:rsidRPr="00115428" w:rsidRDefault="0029707C" w:rsidP="004D16A9">
      <w:pPr>
        <w:spacing w:line="48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Dengue seasonality varied in the Southern and Northern hemispheres due to the variation in weather patterns in the two opposite hemispheres. The highest number of cases in the Northern Hemisphere occurred in October, with 410,157 cases </w:t>
      </w:r>
      <w:r w:rsidRPr="005911FC">
        <w:rPr>
          <w:rFonts w:ascii="Times New Roman" w:hAnsi="Times New Roman" w:cs="Times New Roman"/>
          <w:b/>
          <w:rPrChange w:id="3" w:author="Mohammad Nayeem Hasan" w:date="2025-04-29T01:40:00Z" w16du:dateUtc="2025-04-28T19:40:00Z">
            <w:rPr>
              <w:rFonts w:ascii="Times New Roman" w:hAnsi="Times New Roman" w:cs="Times New Roman"/>
            </w:rPr>
          </w:rPrChange>
        </w:rPr>
        <w:t>(Figure S1)</w:t>
      </w:r>
      <w:r>
        <w:rPr>
          <w:rFonts w:ascii="Times New Roman" w:hAnsi="Times New Roman" w:cs="Times New Roman"/>
        </w:rPr>
        <w:t>. In the Southern Hemisphere, the highest number of cases was recorded in March, with 2,661,833</w:t>
      </w:r>
      <w:ins w:id="4" w:author="Mohammad Nayeem Hasan" w:date="2025-04-29T01:41:00Z" w16du:dateUtc="2025-04-28T19:41:00Z">
        <w:r w:rsidR="005911FC">
          <w:rPr>
            <w:rFonts w:ascii="Times New Roman" w:hAnsi="Times New Roman" w:cs="Times New Roman"/>
          </w:rPr>
          <w:t xml:space="preserve"> (2.66 cases per million)</w:t>
        </w:r>
      </w:ins>
      <w:ins w:id="5" w:author="Mohammad Nayeem Hasan" w:date="2025-04-29T01:40:00Z" w16du:dateUtc="2025-04-28T19:40:00Z">
        <w:r w:rsidR="005911FC">
          <w:rPr>
            <w:rFonts w:ascii="Times New Roman" w:hAnsi="Times New Roman" w:cs="Times New Roman"/>
          </w:rPr>
          <w:t xml:space="preserve">. </w:t>
        </w:r>
        <w:r w:rsidR="005911FC" w:rsidRPr="005911FC">
          <w:rPr>
            <w:rFonts w:ascii="Times New Roman" w:hAnsi="Times New Roman" w:cs="Times New Roman"/>
          </w:rPr>
          <w:t>In tropical areas, the cases ranged from 0.23 to 2.51 per million, while in subtropical areas, the cases were notably lower, ranging from 0.04 to 0.26 per million</w:t>
        </w:r>
      </w:ins>
      <w:r>
        <w:rPr>
          <w:rFonts w:ascii="Times New Roman" w:hAnsi="Times New Roman" w:cs="Times New Roman"/>
        </w:rPr>
        <w:t xml:space="preserve">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w:t>
      </w:r>
      <w:r w:rsidR="00F923D6">
        <w:rPr>
          <w:rFonts w:ascii="Times New Roman" w:hAnsi="Times New Roman" w:cs="Times New Roman"/>
          <w:b/>
          <w:bCs/>
        </w:rPr>
        <w:t>3</w:t>
      </w:r>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071DE58D" w14:textId="77777777" w:rsidR="008B1B10" w:rsidRPr="008B1B10" w:rsidRDefault="008B1B10" w:rsidP="008B1B10">
      <w:pPr>
        <w:spacing w:line="480" w:lineRule="auto"/>
        <w:rPr>
          <w:ins w:id="6" w:author="Mohammad Nayeem Hasan" w:date="2025-04-29T00:19:00Z"/>
          <w:rFonts w:ascii="Times New Roman" w:eastAsia="Times New Roman" w:hAnsi="Times New Roman" w:cs="Times New Roman"/>
          <w:color w:val="000000"/>
          <w:kern w:val="0"/>
          <w14:ligatures w14:val="none"/>
        </w:rPr>
      </w:pPr>
      <w:ins w:id="7" w:author="Mohammad Nayeem Hasan" w:date="2025-04-29T00:14:00Z" w16du:dateUtc="2025-04-28T18:14:00Z">
        <w:r>
          <w:rPr>
            <w:rFonts w:ascii="Times New Roman" w:eastAsia="Times New Roman" w:hAnsi="Times New Roman" w:cs="Times New Roman"/>
            <w:color w:val="000000"/>
            <w:kern w:val="0"/>
            <w14:ligatures w14:val="none"/>
          </w:rPr>
          <w:t>In South America</w:t>
        </w:r>
      </w:ins>
      <w:del w:id="8" w:author="Mohammad Nayeem Hasan" w:date="2025-04-29T00:14:00Z" w16du:dateUtc="2025-04-28T18:14:00Z">
        <w:r w:rsidR="00D93F92" w:rsidRPr="00115428" w:rsidDel="008B1B10">
          <w:rPr>
            <w:rFonts w:ascii="Times New Roman" w:eastAsia="Times New Roman" w:hAnsi="Times New Roman" w:cs="Times New Roman"/>
            <w:color w:val="000000"/>
            <w:kern w:val="0"/>
            <w14:ligatures w14:val="none"/>
          </w:rPr>
          <w:delText>Country-wise</w:delText>
        </w:r>
      </w:del>
      <w:r w:rsidR="00D93F92" w:rsidRPr="00115428">
        <w:rPr>
          <w:rFonts w:ascii="Times New Roman" w:eastAsia="Times New Roman" w:hAnsi="Times New Roman" w:cs="Times New Roman"/>
          <w:color w:val="000000"/>
          <w:kern w:val="0"/>
          <w14:ligatures w14:val="none"/>
        </w:rPr>
        <w:t xml:space="preserve">, Brazil </w:t>
      </w:r>
      <w:ins w:id="9" w:author="Mohammad Nayeem Hasan" w:date="2025-04-29T00:19:00Z">
        <w:r w:rsidRPr="008B1B10">
          <w:rPr>
            <w:rFonts w:ascii="Times New Roman" w:eastAsia="Times New Roman" w:hAnsi="Times New Roman" w:cs="Times New Roman"/>
            <w:color w:val="000000"/>
            <w:kern w:val="0"/>
            <w14:ligatures w14:val="none"/>
          </w:rPr>
          <w:t xml:space="preserve">reported the highest burden of dengue, with 10,239,883 cases (47,777.09 cases per million population) and 6,161 dengue-related deaths, resulting in the highest death rate per million (28.75 deaths/M), followed closely by French Guiana (26.90 deaths/M) (Figure S2). In Europe, a smaller number of cases were reported in 2024, including 213 cases in Italy, 85 cases in France, and 10 cases in Spain. In Africa, although the overall case numbers were lower, Niger recorded a notably high case-fatality rate (CFR) of 20.70% (12 deaths out of 58 cases) </w:t>
        </w:r>
        <w:r w:rsidRPr="009E4C1E">
          <w:rPr>
            <w:rFonts w:ascii="Times New Roman" w:eastAsia="Times New Roman" w:hAnsi="Times New Roman" w:cs="Times New Roman"/>
            <w:b/>
            <w:color w:val="000000"/>
            <w:kern w:val="0"/>
            <w14:ligatures w14:val="none"/>
            <w:rPrChange w:id="10" w:author="Mohammad Nayeem Hasan" w:date="2025-04-29T00:21:00Z" w16du:dateUtc="2025-04-28T18:21:00Z">
              <w:rPr>
                <w:rFonts w:ascii="Times New Roman" w:eastAsia="Times New Roman" w:hAnsi="Times New Roman" w:cs="Times New Roman"/>
                <w:color w:val="000000"/>
                <w:kern w:val="0"/>
                <w14:ligatures w14:val="none"/>
              </w:rPr>
            </w:rPrChange>
          </w:rPr>
          <w:t>(Table S4)</w:t>
        </w:r>
        <w:r w:rsidRPr="008B1B10">
          <w:rPr>
            <w:rFonts w:ascii="Times New Roman" w:eastAsia="Times New Roman" w:hAnsi="Times New Roman" w:cs="Times New Roman"/>
            <w:color w:val="000000"/>
            <w:kern w:val="0"/>
            <w14:ligatures w14:val="none"/>
          </w:rPr>
          <w:t>.</w:t>
        </w:r>
      </w:ins>
    </w:p>
    <w:p w14:paraId="20FC02B4" w14:textId="77777777" w:rsidR="008B1B10" w:rsidRPr="008B1B10" w:rsidRDefault="008B1B10" w:rsidP="008B1B10">
      <w:pPr>
        <w:spacing w:line="480" w:lineRule="auto"/>
        <w:rPr>
          <w:ins w:id="11" w:author="Mohammad Nayeem Hasan" w:date="2025-04-29T00:19:00Z"/>
          <w:rFonts w:ascii="Times New Roman" w:eastAsia="Times New Roman" w:hAnsi="Times New Roman" w:cs="Times New Roman"/>
          <w:color w:val="000000"/>
          <w:kern w:val="0"/>
          <w14:ligatures w14:val="none"/>
        </w:rPr>
      </w:pPr>
      <w:ins w:id="12" w:author="Mohammad Nayeem Hasan" w:date="2025-04-29T00:19:00Z">
        <w:r w:rsidRPr="008B1B10">
          <w:rPr>
            <w:rFonts w:ascii="Times New Roman" w:eastAsia="Times New Roman" w:hAnsi="Times New Roman" w:cs="Times New Roman"/>
            <w:color w:val="000000"/>
            <w:kern w:val="0"/>
            <w14:ligatures w14:val="none"/>
          </w:rPr>
          <w:t xml:space="preserve">At the continental level, South America reported the highest dengue burden, with 11,892,175 cases and 7,310 deaths, corresponding to 238,479.58 cases and 118.00 deaths per million population. North America followed, reporting 1,142,666 cases and 934 deaths, translating to 203,129.99 cases and 60.93 deaths per million, with a relatively low CFR of 0.08%. In Asia, 884,639 cases and 1,008 deaths were recorded, with a CFR of 0.11%. Although Africa reported fewer total cases and deaths, it showed the second highest CFR at 0.09%, after Asia </w:t>
        </w:r>
        <w:r w:rsidRPr="009E4C1E">
          <w:rPr>
            <w:rFonts w:ascii="Times New Roman" w:eastAsia="Times New Roman" w:hAnsi="Times New Roman" w:cs="Times New Roman"/>
            <w:b/>
            <w:color w:val="000000"/>
            <w:kern w:val="0"/>
            <w14:ligatures w14:val="none"/>
            <w:rPrChange w:id="13" w:author="Mohammad Nayeem Hasan" w:date="2025-04-29T00:21:00Z" w16du:dateUtc="2025-04-28T18:21:00Z">
              <w:rPr>
                <w:rFonts w:ascii="Times New Roman" w:eastAsia="Times New Roman" w:hAnsi="Times New Roman" w:cs="Times New Roman"/>
                <w:color w:val="000000"/>
                <w:kern w:val="0"/>
                <w14:ligatures w14:val="none"/>
              </w:rPr>
            </w:rPrChange>
          </w:rPr>
          <w:t>(Table 1)</w:t>
        </w:r>
        <w:r w:rsidRPr="008B1B10">
          <w:rPr>
            <w:rFonts w:ascii="Times New Roman" w:eastAsia="Times New Roman" w:hAnsi="Times New Roman" w:cs="Times New Roman"/>
            <w:color w:val="000000"/>
            <w:kern w:val="0"/>
            <w14:ligatures w14:val="none"/>
          </w:rPr>
          <w:t>.</w:t>
        </w:r>
      </w:ins>
    </w:p>
    <w:p w14:paraId="48EA6F2D" w14:textId="7F007ADE" w:rsidR="00A32432" w:rsidRPr="00115428" w:rsidDel="008B1B10" w:rsidRDefault="00D93F92" w:rsidP="008B1B10">
      <w:pPr>
        <w:spacing w:line="480" w:lineRule="auto"/>
        <w:rPr>
          <w:del w:id="14" w:author="Mohammad Nayeem Hasan" w:date="2025-04-29T00:19:00Z" w16du:dateUtc="2025-04-28T18:19:00Z"/>
          <w:rFonts w:ascii="Times New Roman" w:hAnsi="Times New Roman" w:cs="Times New Roman"/>
        </w:rPr>
      </w:pPr>
      <w:del w:id="15" w:author="Mohammad Nayeem Hasan" w:date="2025-04-29T00:19:00Z" w16du:dateUtc="2025-04-28T18:19:00Z">
        <w:r w:rsidRPr="00115428" w:rsidDel="008B1B10">
          <w:rPr>
            <w:rFonts w:ascii="Times New Roman" w:eastAsia="Times New Roman" w:hAnsi="Times New Roman" w:cs="Times New Roman"/>
            <w:color w:val="000000"/>
            <w:kern w:val="0"/>
            <w14:ligatures w14:val="none"/>
          </w:rPr>
          <w:lastRenderedPageBreak/>
          <w:delText xml:space="preserve">reported the highest burden of dengue cases and fatalities, with a total of </w:delText>
        </w:r>
        <w:r w:rsidR="00151ABF" w:rsidRPr="00115428" w:rsidDel="008B1B10">
          <w:rPr>
            <w:rFonts w:ascii="Times New Roman" w:eastAsia="Times New Roman" w:hAnsi="Times New Roman" w:cs="Times New Roman"/>
            <w:color w:val="000000"/>
            <w:kern w:val="0"/>
            <w14:ligatures w14:val="none"/>
          </w:rPr>
          <w:delText xml:space="preserve">10,239,883 </w:delText>
        </w:r>
        <w:r w:rsidRPr="00115428" w:rsidDel="008B1B10">
          <w:rPr>
            <w:rFonts w:ascii="Times New Roman" w:eastAsia="Times New Roman" w:hAnsi="Times New Roman" w:cs="Times New Roman"/>
            <w:color w:val="000000"/>
            <w:kern w:val="0"/>
            <w14:ligatures w14:val="none"/>
          </w:rPr>
          <w:delText>cases—equating to 47,</w:delText>
        </w:r>
        <w:r w:rsidR="00151ABF" w:rsidRPr="00115428" w:rsidDel="008B1B10">
          <w:rPr>
            <w:rFonts w:ascii="Times New Roman" w:eastAsia="Times New Roman" w:hAnsi="Times New Roman" w:cs="Times New Roman"/>
            <w:color w:val="000000"/>
            <w:kern w:val="0"/>
            <w14:ligatures w14:val="none"/>
          </w:rPr>
          <w:delText>777</w:delText>
        </w:r>
        <w:r w:rsidRPr="00115428" w:rsidDel="008B1B10">
          <w:rPr>
            <w:rFonts w:ascii="Times New Roman" w:eastAsia="Times New Roman" w:hAnsi="Times New Roman" w:cs="Times New Roman"/>
            <w:color w:val="000000"/>
            <w:kern w:val="0"/>
            <w14:ligatures w14:val="none"/>
          </w:rPr>
          <w:delText>.</w:delText>
        </w:r>
        <w:r w:rsidR="00151ABF" w:rsidRPr="00115428" w:rsidDel="008B1B10">
          <w:rPr>
            <w:rFonts w:ascii="Times New Roman" w:eastAsia="Times New Roman" w:hAnsi="Times New Roman" w:cs="Times New Roman"/>
            <w:color w:val="000000"/>
            <w:kern w:val="0"/>
            <w14:ligatures w14:val="none"/>
          </w:rPr>
          <w:delText>09</w:delText>
        </w:r>
        <w:r w:rsidRPr="00115428" w:rsidDel="008B1B10">
          <w:rPr>
            <w:rFonts w:ascii="Times New Roman" w:eastAsia="Times New Roman" w:hAnsi="Times New Roman" w:cs="Times New Roman"/>
            <w:color w:val="000000"/>
            <w:kern w:val="0"/>
            <w14:ligatures w14:val="none"/>
          </w:rPr>
          <w:delText xml:space="preserve"> cases per million. The country also recorded the highest number of dengue-related deaths, with 6,</w:delText>
        </w:r>
        <w:r w:rsidR="00151ABF" w:rsidRPr="00115428" w:rsidDel="008B1B10">
          <w:rPr>
            <w:rFonts w:ascii="Times New Roman" w:eastAsia="Times New Roman" w:hAnsi="Times New Roman" w:cs="Times New Roman"/>
            <w:color w:val="000000"/>
            <w:kern w:val="0"/>
            <w14:ligatures w14:val="none"/>
          </w:rPr>
          <w:delText>161</w:delText>
        </w:r>
        <w:r w:rsidRPr="00115428" w:rsidDel="008B1B10">
          <w:rPr>
            <w:rFonts w:ascii="Times New Roman" w:eastAsia="Times New Roman" w:hAnsi="Times New Roman" w:cs="Times New Roman"/>
            <w:color w:val="000000"/>
            <w:kern w:val="0"/>
            <w14:ligatures w14:val="none"/>
          </w:rPr>
          <w:delText xml:space="preserve"> fatalities, resulting in the highest death rate per million (28.</w:delText>
        </w:r>
        <w:r w:rsidR="000440A2" w:rsidRPr="00115428" w:rsidDel="008B1B10">
          <w:rPr>
            <w:rFonts w:ascii="Times New Roman" w:eastAsia="Times New Roman" w:hAnsi="Times New Roman" w:cs="Times New Roman"/>
            <w:color w:val="000000"/>
            <w:kern w:val="0"/>
            <w14:ligatures w14:val="none"/>
          </w:rPr>
          <w:delText>75</w:delText>
        </w:r>
        <w:r w:rsidRPr="00115428" w:rsidDel="008B1B10">
          <w:rPr>
            <w:rFonts w:ascii="Times New Roman" w:eastAsia="Times New Roman" w:hAnsi="Times New Roman" w:cs="Times New Roman"/>
            <w:color w:val="000000"/>
            <w:kern w:val="0"/>
            <w14:ligatures w14:val="none"/>
          </w:rPr>
          <w:delText xml:space="preserve"> deaths/M), followed closely by French Guiana (26.90 deaths/M</w:delText>
        </w:r>
        <w:r w:rsidR="00C4268C" w:rsidRPr="00115428" w:rsidDel="008B1B10">
          <w:rPr>
            <w:rFonts w:ascii="Times New Roman" w:eastAsia="Times New Roman" w:hAnsi="Times New Roman" w:cs="Times New Roman"/>
            <w:color w:val="000000"/>
            <w:kern w:val="0"/>
            <w14:ligatures w14:val="none"/>
          </w:rPr>
          <w:delText xml:space="preserve">) </w:delText>
        </w:r>
        <w:r w:rsidR="00C4268C" w:rsidDel="008B1B10">
          <w:rPr>
            <w:rFonts w:ascii="Times New Roman" w:eastAsia="Times New Roman" w:hAnsi="Times New Roman" w:cs="Times New Roman"/>
            <w:color w:val="000000"/>
            <w:kern w:val="0"/>
            <w14:ligatures w14:val="none"/>
          </w:rPr>
          <w:delText>(</w:delText>
        </w:r>
        <w:r w:rsidR="00BD74F9" w:rsidRPr="00115428" w:rsidDel="008B1B10">
          <w:rPr>
            <w:rFonts w:ascii="Times New Roman" w:hAnsi="Times New Roman" w:cs="Times New Roman"/>
            <w:b/>
            <w:bCs/>
          </w:rPr>
          <w:delText>Fig</w:delText>
        </w:r>
        <w:r w:rsidR="00115428" w:rsidDel="008B1B10">
          <w:rPr>
            <w:rFonts w:ascii="Times New Roman" w:hAnsi="Times New Roman" w:cs="Times New Roman"/>
            <w:b/>
            <w:bCs/>
          </w:rPr>
          <w:delText>ure</w:delText>
        </w:r>
        <w:r w:rsidR="00BD74F9" w:rsidRPr="00115428" w:rsidDel="008B1B10">
          <w:rPr>
            <w:rFonts w:ascii="Times New Roman" w:hAnsi="Times New Roman" w:cs="Times New Roman"/>
            <w:b/>
            <w:bCs/>
          </w:rPr>
          <w:delText xml:space="preserve"> </w:delText>
        </w:r>
        <w:r w:rsidR="00F923D6" w:rsidDel="008B1B10">
          <w:rPr>
            <w:rFonts w:ascii="Times New Roman" w:hAnsi="Times New Roman" w:cs="Times New Roman"/>
            <w:b/>
            <w:bCs/>
          </w:rPr>
          <w:delText>S</w:delText>
        </w:r>
        <w:r w:rsidR="00532FED" w:rsidRPr="00115428" w:rsidDel="008B1B10">
          <w:rPr>
            <w:rFonts w:ascii="Times New Roman" w:hAnsi="Times New Roman" w:cs="Times New Roman"/>
            <w:b/>
            <w:bCs/>
          </w:rPr>
          <w:delText>2</w:delText>
        </w:r>
        <w:r w:rsidR="00BD74F9" w:rsidRPr="00115428" w:rsidDel="008B1B10">
          <w:rPr>
            <w:rFonts w:ascii="Times New Roman" w:hAnsi="Times New Roman" w:cs="Times New Roman"/>
            <w:b/>
            <w:bCs/>
          </w:rPr>
          <w:delText>)</w:delText>
        </w:r>
        <w:r w:rsidR="007E0E5E" w:rsidRPr="00115428" w:rsidDel="008B1B10">
          <w:rPr>
            <w:rFonts w:ascii="Times New Roman" w:hAnsi="Times New Roman" w:cs="Times New Roman"/>
          </w:rPr>
          <w:delText xml:space="preserve">. </w:delText>
        </w:r>
        <w:r w:rsidR="00680E96" w:rsidRPr="00115428" w:rsidDel="008B1B10">
          <w:rPr>
            <w:rFonts w:ascii="Times New Roman" w:hAnsi="Times New Roman" w:cs="Times New Roman"/>
          </w:rPr>
          <w:delText xml:space="preserve"> </w:delText>
        </w:r>
        <w:r w:rsidR="00793AFC" w:rsidRPr="00115428" w:rsidDel="008B1B10">
          <w:rPr>
            <w:rFonts w:ascii="Times New Roman" w:hAnsi="Times New Roman" w:cs="Times New Roman"/>
          </w:rPr>
          <w:delText>In Europe</w:delText>
        </w:r>
        <w:r w:rsidR="00F23FF5" w:rsidRPr="00115428" w:rsidDel="008B1B10">
          <w:rPr>
            <w:rFonts w:ascii="Times New Roman" w:hAnsi="Times New Roman" w:cs="Times New Roman"/>
          </w:rPr>
          <w:delText>,</w:delText>
        </w:r>
        <w:r w:rsidR="00793AFC" w:rsidRPr="00115428" w:rsidDel="008B1B10">
          <w:rPr>
            <w:rFonts w:ascii="Times New Roman" w:hAnsi="Times New Roman" w:cs="Times New Roman"/>
          </w:rPr>
          <w:delText xml:space="preserve"> in 2024,</w:delText>
        </w:r>
        <w:r w:rsidR="005B3362" w:rsidRPr="00115428" w:rsidDel="008B1B10">
          <w:rPr>
            <w:rFonts w:ascii="Times New Roman" w:hAnsi="Times New Roman" w:cs="Times New Roman"/>
          </w:rPr>
          <w:delText xml:space="preserve"> </w:delText>
        </w:r>
        <w:r w:rsidR="009D59EB" w:rsidRPr="00115428" w:rsidDel="008B1B10">
          <w:rPr>
            <w:rFonts w:ascii="Times New Roman" w:hAnsi="Times New Roman" w:cs="Times New Roman"/>
          </w:rPr>
          <w:delText>213 dengue cases were reported in Italy, 8</w:delText>
        </w:r>
        <w:r w:rsidR="00E86173" w:rsidRPr="00115428" w:rsidDel="008B1B10">
          <w:rPr>
            <w:rFonts w:ascii="Times New Roman" w:hAnsi="Times New Roman" w:cs="Times New Roman"/>
          </w:rPr>
          <w:delText>5</w:delText>
        </w:r>
        <w:r w:rsidR="009D59EB" w:rsidRPr="00115428" w:rsidDel="008B1B10">
          <w:rPr>
            <w:rFonts w:ascii="Times New Roman" w:hAnsi="Times New Roman" w:cs="Times New Roman"/>
          </w:rPr>
          <w:delText xml:space="preserve"> cases in France, and </w:delText>
        </w:r>
        <w:r w:rsidR="00E86173" w:rsidRPr="00115428" w:rsidDel="008B1B10">
          <w:rPr>
            <w:rFonts w:ascii="Times New Roman" w:hAnsi="Times New Roman" w:cs="Times New Roman"/>
          </w:rPr>
          <w:delText>10</w:delText>
        </w:r>
        <w:r w:rsidR="009D59EB" w:rsidRPr="00115428" w:rsidDel="008B1B10">
          <w:rPr>
            <w:rFonts w:ascii="Times New Roman" w:hAnsi="Times New Roman" w:cs="Times New Roman"/>
          </w:rPr>
          <w:delText xml:space="preserve"> cases in Spain. </w:delText>
        </w:r>
        <w:r w:rsidR="00FC7686" w:rsidRPr="00115428" w:rsidDel="008B1B10">
          <w:rPr>
            <w:rFonts w:ascii="Times New Roman" w:hAnsi="Times New Roman" w:cs="Times New Roman"/>
          </w:rPr>
          <w:delText xml:space="preserve">In Africa, </w:delText>
        </w:r>
        <w:r w:rsidR="00896CD8" w:rsidRPr="00115428" w:rsidDel="008B1B10">
          <w:rPr>
            <w:rFonts w:ascii="Times New Roman" w:hAnsi="Times New Roman" w:cs="Times New Roman"/>
          </w:rPr>
          <w:delText xml:space="preserve">Niger reported a very high case fatality rate </w:delText>
        </w:r>
        <w:r w:rsidR="00AA6A8A" w:rsidRPr="00115428" w:rsidDel="008B1B10">
          <w:rPr>
            <w:rFonts w:ascii="Times New Roman" w:hAnsi="Times New Roman" w:cs="Times New Roman"/>
          </w:rPr>
          <w:delText>(</w:delText>
        </w:r>
        <w:r w:rsidR="00E86173" w:rsidRPr="00115428" w:rsidDel="008B1B10">
          <w:rPr>
            <w:rFonts w:ascii="Times New Roman" w:hAnsi="Times New Roman" w:cs="Times New Roman"/>
          </w:rPr>
          <w:delText>20.70</w:delText>
        </w:r>
        <w:r w:rsidR="003C775A" w:rsidRPr="00115428" w:rsidDel="008B1B10">
          <w:rPr>
            <w:rFonts w:ascii="Times New Roman" w:hAnsi="Times New Roman" w:cs="Times New Roman"/>
          </w:rPr>
          <w:delText xml:space="preserve">%, </w:delText>
        </w:r>
        <w:r w:rsidR="00E86173" w:rsidRPr="00115428" w:rsidDel="008B1B10">
          <w:rPr>
            <w:rFonts w:ascii="Times New Roman" w:hAnsi="Times New Roman" w:cs="Times New Roman"/>
          </w:rPr>
          <w:delText>12</w:delText>
        </w:r>
        <w:r w:rsidR="003C775A" w:rsidRPr="00115428" w:rsidDel="008B1B10">
          <w:rPr>
            <w:rFonts w:ascii="Times New Roman" w:hAnsi="Times New Roman" w:cs="Times New Roman"/>
          </w:rPr>
          <w:delText xml:space="preserve"> deaths </w:delText>
        </w:r>
        <w:r w:rsidR="00FC7686" w:rsidRPr="00115428" w:rsidDel="008B1B10">
          <w:rPr>
            <w:rFonts w:ascii="Times New Roman" w:hAnsi="Times New Roman" w:cs="Times New Roman"/>
          </w:rPr>
          <w:delText xml:space="preserve">out </w:delText>
        </w:r>
        <w:r w:rsidR="003C775A" w:rsidRPr="00115428" w:rsidDel="008B1B10">
          <w:rPr>
            <w:rFonts w:ascii="Times New Roman" w:hAnsi="Times New Roman" w:cs="Times New Roman"/>
          </w:rPr>
          <w:delText>of 5</w:delText>
        </w:r>
        <w:r w:rsidR="00E86173" w:rsidRPr="00115428" w:rsidDel="008B1B10">
          <w:rPr>
            <w:rFonts w:ascii="Times New Roman" w:hAnsi="Times New Roman" w:cs="Times New Roman"/>
          </w:rPr>
          <w:delText>8</w:delText>
        </w:r>
        <w:r w:rsidR="003C775A" w:rsidRPr="00115428" w:rsidDel="008B1B10">
          <w:rPr>
            <w:rFonts w:ascii="Times New Roman" w:hAnsi="Times New Roman" w:cs="Times New Roman"/>
          </w:rPr>
          <w:delText xml:space="preserve"> </w:delText>
        </w:r>
        <w:r w:rsidR="00FA098E" w:rsidRPr="00115428" w:rsidDel="008B1B10">
          <w:rPr>
            <w:rFonts w:ascii="Times New Roman" w:hAnsi="Times New Roman" w:cs="Times New Roman"/>
          </w:rPr>
          <w:delText>d</w:delText>
        </w:r>
        <w:r w:rsidR="003C775A" w:rsidRPr="00115428" w:rsidDel="008B1B10">
          <w:rPr>
            <w:rFonts w:ascii="Times New Roman" w:hAnsi="Times New Roman" w:cs="Times New Roman"/>
          </w:rPr>
          <w:delText>engue cases)</w:delText>
        </w:r>
        <w:r w:rsidR="00D821D9" w:rsidDel="008B1B10">
          <w:rPr>
            <w:rFonts w:ascii="Times New Roman" w:hAnsi="Times New Roman" w:cs="Times New Roman"/>
          </w:rPr>
          <w:delText xml:space="preserve"> </w:delText>
        </w:r>
        <w:r w:rsidR="00D821D9" w:rsidRPr="00F923D6" w:rsidDel="008B1B10">
          <w:rPr>
            <w:rFonts w:ascii="Times New Roman" w:hAnsi="Times New Roman" w:cs="Times New Roman"/>
            <w:b/>
          </w:rPr>
          <w:delText>(Table S</w:delText>
        </w:r>
        <w:r w:rsidR="00520C56" w:rsidDel="008B1B10">
          <w:rPr>
            <w:rFonts w:ascii="Times New Roman" w:hAnsi="Times New Roman" w:cs="Times New Roman"/>
            <w:b/>
          </w:rPr>
          <w:delText>4</w:delText>
        </w:r>
        <w:r w:rsidR="00D821D9" w:rsidRPr="00F923D6" w:rsidDel="008B1B10">
          <w:rPr>
            <w:rFonts w:ascii="Times New Roman" w:hAnsi="Times New Roman" w:cs="Times New Roman"/>
            <w:b/>
          </w:rPr>
          <w:delText>)</w:delText>
        </w:r>
        <w:r w:rsidR="00896EF2" w:rsidRPr="00115428" w:rsidDel="008B1B10">
          <w:rPr>
            <w:rFonts w:ascii="Times New Roman" w:hAnsi="Times New Roman" w:cs="Times New Roman"/>
          </w:rPr>
          <w:delText xml:space="preserve">. </w:delText>
        </w:r>
      </w:del>
    </w:p>
    <w:p w14:paraId="64B7DFB9" w14:textId="16CE65A3" w:rsidR="005C5E8A" w:rsidDel="008B1B10" w:rsidRDefault="00242978" w:rsidP="008B1B10">
      <w:pPr>
        <w:spacing w:line="480" w:lineRule="auto"/>
        <w:rPr>
          <w:del w:id="16" w:author="Mohammad Nayeem Hasan" w:date="2025-04-29T00:19:00Z" w16du:dateUtc="2025-04-28T18:19:00Z"/>
          <w:rFonts w:ascii="Times New Roman" w:hAnsi="Times New Roman" w:cs="Times New Roman"/>
          <w:b/>
          <w:bCs/>
        </w:rPr>
      </w:pPr>
      <w:del w:id="17" w:author="Mohammad Nayeem Hasan" w:date="2025-04-29T00:19:00Z" w16du:dateUtc="2025-04-28T18:19:00Z">
        <w:r w:rsidRPr="00115428" w:rsidDel="008B1B10">
          <w:rPr>
            <w:rFonts w:ascii="Times New Roman" w:hAnsi="Times New Roman" w:cs="Times New Roman"/>
          </w:rPr>
          <w:delText xml:space="preserve">By continent, </w:delText>
        </w:r>
        <w:r w:rsidR="00742D8B" w:rsidRPr="00115428" w:rsidDel="008B1B10">
          <w:rPr>
            <w:rFonts w:ascii="Times New Roman" w:hAnsi="Times New Roman" w:cs="Times New Roman"/>
          </w:rPr>
          <w:delText xml:space="preserve">South America reported the highest dengue case count, with </w:delText>
        </w:r>
        <w:r w:rsidR="001B0560" w:rsidRPr="00115428" w:rsidDel="008B1B10">
          <w:rPr>
            <w:rFonts w:ascii="Times New Roman" w:hAnsi="Times New Roman" w:cs="Times New Roman"/>
            <w:color w:val="000000"/>
          </w:rPr>
          <w:delText>11,8</w:delText>
        </w:r>
        <w:r w:rsidR="009C27B9" w:rsidRPr="00115428" w:rsidDel="008B1B10">
          <w:rPr>
            <w:rFonts w:ascii="Times New Roman" w:hAnsi="Times New Roman" w:cs="Times New Roman"/>
            <w:color w:val="000000"/>
          </w:rPr>
          <w:delText>92</w:delText>
        </w:r>
        <w:r w:rsidR="001B0560" w:rsidRPr="00115428" w:rsidDel="008B1B10">
          <w:rPr>
            <w:rFonts w:ascii="Times New Roman" w:hAnsi="Times New Roman" w:cs="Times New Roman"/>
            <w:color w:val="000000"/>
          </w:rPr>
          <w:delText>,</w:delText>
        </w:r>
        <w:r w:rsidR="009C27B9" w:rsidRPr="00115428" w:rsidDel="008B1B10">
          <w:rPr>
            <w:rFonts w:ascii="Times New Roman" w:hAnsi="Times New Roman" w:cs="Times New Roman"/>
            <w:color w:val="000000"/>
          </w:rPr>
          <w:delText>175</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and </w:delText>
        </w:r>
        <w:r w:rsidR="001B0560" w:rsidRPr="00115428" w:rsidDel="008B1B10">
          <w:rPr>
            <w:rFonts w:ascii="Times New Roman" w:hAnsi="Times New Roman" w:cs="Times New Roman"/>
            <w:color w:val="000000"/>
          </w:rPr>
          <w:delText>7,</w:delText>
        </w:r>
        <w:r w:rsidR="00B15DD6" w:rsidRPr="00115428" w:rsidDel="008B1B10">
          <w:rPr>
            <w:rFonts w:ascii="Times New Roman" w:hAnsi="Times New Roman" w:cs="Times New Roman"/>
            <w:color w:val="000000"/>
          </w:rPr>
          <w:delText>310</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deaths, translating to </w:delText>
        </w:r>
        <w:r w:rsidR="001B0560" w:rsidRPr="00115428" w:rsidDel="008B1B10">
          <w:rPr>
            <w:rFonts w:ascii="Times New Roman" w:hAnsi="Times New Roman" w:cs="Times New Roman"/>
            <w:color w:val="000000"/>
          </w:rPr>
          <w:delText>238,</w:delText>
        </w:r>
        <w:r w:rsidR="006576BF" w:rsidRPr="00115428" w:rsidDel="008B1B10">
          <w:rPr>
            <w:rFonts w:ascii="Times New Roman" w:hAnsi="Times New Roman" w:cs="Times New Roman"/>
            <w:color w:val="000000"/>
          </w:rPr>
          <w:delText>4</w:delText>
        </w:r>
        <w:r w:rsidR="001B0560" w:rsidRPr="00115428" w:rsidDel="008B1B10">
          <w:rPr>
            <w:rFonts w:ascii="Times New Roman" w:hAnsi="Times New Roman" w:cs="Times New Roman"/>
            <w:color w:val="000000"/>
          </w:rPr>
          <w:delText>7</w:delText>
        </w:r>
        <w:r w:rsidR="006576BF" w:rsidRPr="00115428" w:rsidDel="008B1B10">
          <w:rPr>
            <w:rFonts w:ascii="Times New Roman" w:hAnsi="Times New Roman" w:cs="Times New Roman"/>
            <w:color w:val="000000"/>
          </w:rPr>
          <w:delText>9</w:delText>
        </w:r>
        <w:r w:rsidR="001B0560" w:rsidRPr="00115428" w:rsidDel="008B1B10">
          <w:rPr>
            <w:rFonts w:ascii="Times New Roman" w:hAnsi="Times New Roman" w:cs="Times New Roman"/>
            <w:color w:val="000000"/>
          </w:rPr>
          <w:delText>.</w:delText>
        </w:r>
        <w:r w:rsidR="006576BF" w:rsidRPr="00115428" w:rsidDel="008B1B10">
          <w:rPr>
            <w:rFonts w:ascii="Times New Roman" w:hAnsi="Times New Roman" w:cs="Times New Roman"/>
            <w:color w:val="000000"/>
          </w:rPr>
          <w:delText>58</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per million (Cases/M) and </w:delText>
        </w:r>
        <w:r w:rsidR="001B0560" w:rsidRPr="00115428" w:rsidDel="008B1B10">
          <w:rPr>
            <w:rFonts w:ascii="Times New Roman" w:hAnsi="Times New Roman" w:cs="Times New Roman"/>
            <w:color w:val="000000"/>
          </w:rPr>
          <w:delText>11</w:delText>
        </w:r>
        <w:r w:rsidR="00E5667B" w:rsidRPr="00115428" w:rsidDel="008B1B10">
          <w:rPr>
            <w:rFonts w:ascii="Times New Roman" w:hAnsi="Times New Roman" w:cs="Times New Roman"/>
            <w:color w:val="000000"/>
          </w:rPr>
          <w:delText>8.00</w:delText>
        </w:r>
        <w:r w:rsidR="001B0560"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deaths per million (Deaths/M). North America </w:delText>
        </w:r>
        <w:r w:rsidR="00495069" w:rsidRPr="00115428" w:rsidDel="008B1B10">
          <w:rPr>
            <w:rFonts w:ascii="Times New Roman" w:hAnsi="Times New Roman" w:cs="Times New Roman"/>
          </w:rPr>
          <w:delText>recorded</w:delText>
        </w:r>
        <w:r w:rsidR="00742D8B" w:rsidRPr="00115428" w:rsidDel="008B1B10">
          <w:rPr>
            <w:rFonts w:ascii="Times New Roman" w:hAnsi="Times New Roman" w:cs="Times New Roman"/>
          </w:rPr>
          <w:delText xml:space="preserve"> </w:delText>
        </w:r>
        <w:r w:rsidR="006A60B2" w:rsidRPr="00115428" w:rsidDel="008B1B10">
          <w:rPr>
            <w:rFonts w:ascii="Times New Roman" w:hAnsi="Times New Roman" w:cs="Times New Roman"/>
            <w:color w:val="000000"/>
          </w:rPr>
          <w:delText>1,14</w:delText>
        </w:r>
        <w:r w:rsidR="00417B93" w:rsidRPr="00115428" w:rsidDel="008B1B10">
          <w:rPr>
            <w:rFonts w:ascii="Times New Roman" w:hAnsi="Times New Roman" w:cs="Times New Roman"/>
            <w:color w:val="000000"/>
          </w:rPr>
          <w:delText>2</w:delText>
        </w:r>
        <w:r w:rsidR="006A60B2" w:rsidRPr="00115428" w:rsidDel="008B1B10">
          <w:rPr>
            <w:rFonts w:ascii="Times New Roman" w:hAnsi="Times New Roman" w:cs="Times New Roman"/>
            <w:color w:val="000000"/>
          </w:rPr>
          <w:delText>,</w:delText>
        </w:r>
        <w:r w:rsidR="00417B93" w:rsidRPr="00115428" w:rsidDel="008B1B10">
          <w:rPr>
            <w:rFonts w:ascii="Times New Roman" w:hAnsi="Times New Roman" w:cs="Times New Roman"/>
            <w:color w:val="000000"/>
          </w:rPr>
          <w:delText>666</w:delText>
        </w:r>
        <w:r w:rsidR="006A60B2"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and </w:delText>
        </w:r>
        <w:r w:rsidR="006A60B2" w:rsidRPr="00115428" w:rsidDel="008B1B10">
          <w:rPr>
            <w:rFonts w:ascii="Times New Roman" w:hAnsi="Times New Roman" w:cs="Times New Roman"/>
            <w:color w:val="000000"/>
          </w:rPr>
          <w:delText>934</w:delText>
        </w:r>
        <w:r w:rsidR="00742D8B" w:rsidRPr="00115428" w:rsidDel="008B1B10">
          <w:rPr>
            <w:rFonts w:ascii="Times New Roman" w:hAnsi="Times New Roman" w:cs="Times New Roman"/>
          </w:rPr>
          <w:delText xml:space="preserve"> deaths, corresponding to </w:delText>
        </w:r>
        <w:r w:rsidR="006A60B2" w:rsidRPr="00115428" w:rsidDel="008B1B10">
          <w:rPr>
            <w:rFonts w:ascii="Times New Roman" w:hAnsi="Times New Roman" w:cs="Times New Roman"/>
            <w:color w:val="000000"/>
          </w:rPr>
          <w:delText>20</w:delText>
        </w:r>
        <w:r w:rsidR="00624C9C" w:rsidRPr="00115428" w:rsidDel="008B1B10">
          <w:rPr>
            <w:rFonts w:ascii="Times New Roman" w:hAnsi="Times New Roman" w:cs="Times New Roman"/>
            <w:color w:val="000000"/>
          </w:rPr>
          <w:delText>3</w:delText>
        </w:r>
        <w:r w:rsidR="006A60B2" w:rsidRPr="00115428" w:rsidDel="008B1B10">
          <w:rPr>
            <w:rFonts w:ascii="Times New Roman" w:hAnsi="Times New Roman" w:cs="Times New Roman"/>
            <w:color w:val="000000"/>
          </w:rPr>
          <w:delText>,</w:delText>
        </w:r>
        <w:r w:rsidR="00624C9C" w:rsidRPr="00115428" w:rsidDel="008B1B10">
          <w:rPr>
            <w:rFonts w:ascii="Times New Roman" w:hAnsi="Times New Roman" w:cs="Times New Roman"/>
            <w:color w:val="000000"/>
          </w:rPr>
          <w:delText>129</w:delText>
        </w:r>
        <w:r w:rsidR="006A60B2" w:rsidRPr="00115428" w:rsidDel="008B1B10">
          <w:rPr>
            <w:rFonts w:ascii="Times New Roman" w:hAnsi="Times New Roman" w:cs="Times New Roman"/>
            <w:color w:val="000000"/>
          </w:rPr>
          <w:delText>.</w:delText>
        </w:r>
        <w:r w:rsidR="00624C9C" w:rsidRPr="00115428" w:rsidDel="008B1B10">
          <w:rPr>
            <w:rFonts w:ascii="Times New Roman" w:hAnsi="Times New Roman" w:cs="Times New Roman"/>
            <w:color w:val="000000"/>
          </w:rPr>
          <w:delText>99</w:delText>
        </w:r>
        <w:r w:rsidR="006A60B2" w:rsidRPr="00115428" w:rsidDel="008B1B10">
          <w:rPr>
            <w:rFonts w:ascii="Times New Roman" w:hAnsi="Times New Roman" w:cs="Times New Roman"/>
            <w:color w:val="000000"/>
          </w:rPr>
          <w:delText xml:space="preserve"> </w:delText>
        </w:r>
        <w:r w:rsidR="001C1DED" w:rsidRPr="00115428" w:rsidDel="008B1B10">
          <w:rPr>
            <w:rFonts w:ascii="Times New Roman" w:hAnsi="Times New Roman" w:cs="Times New Roman"/>
          </w:rPr>
          <w:delText>cases</w:delText>
        </w:r>
        <w:r w:rsidR="00742D8B" w:rsidRPr="00115428" w:rsidDel="008B1B10">
          <w:rPr>
            <w:rFonts w:ascii="Times New Roman" w:hAnsi="Times New Roman" w:cs="Times New Roman"/>
          </w:rPr>
          <w:delText xml:space="preserve"> and</w:delText>
        </w:r>
        <w:r w:rsidR="006A60B2" w:rsidRPr="00115428" w:rsidDel="008B1B10">
          <w:rPr>
            <w:rFonts w:ascii="Times New Roman" w:hAnsi="Times New Roman" w:cs="Times New Roman"/>
          </w:rPr>
          <w:delText xml:space="preserve"> </w:delText>
        </w:r>
        <w:r w:rsidR="006A60B2" w:rsidRPr="00115428" w:rsidDel="008B1B10">
          <w:rPr>
            <w:rFonts w:ascii="Times New Roman" w:hAnsi="Times New Roman" w:cs="Times New Roman"/>
            <w:color w:val="000000"/>
          </w:rPr>
          <w:delText xml:space="preserve">60.93 </w:delText>
        </w:r>
        <w:r w:rsidR="000E25BE" w:rsidRPr="00115428" w:rsidDel="008B1B10">
          <w:rPr>
            <w:rFonts w:ascii="Times New Roman" w:hAnsi="Times New Roman" w:cs="Times New Roman"/>
          </w:rPr>
          <w:delText>d</w:delText>
        </w:r>
        <w:r w:rsidR="00742D8B" w:rsidRPr="00115428" w:rsidDel="008B1B10">
          <w:rPr>
            <w:rFonts w:ascii="Times New Roman" w:hAnsi="Times New Roman" w:cs="Times New Roman"/>
          </w:rPr>
          <w:delText>eaths</w:delText>
        </w:r>
        <w:r w:rsidR="000E25BE" w:rsidRPr="00115428" w:rsidDel="008B1B10">
          <w:rPr>
            <w:rFonts w:ascii="Times New Roman" w:hAnsi="Times New Roman" w:cs="Times New Roman"/>
          </w:rPr>
          <w:delText xml:space="preserve"> per million population with </w:delText>
        </w:r>
        <w:r w:rsidR="00742D8B" w:rsidRPr="00115428" w:rsidDel="008B1B10">
          <w:rPr>
            <w:rFonts w:ascii="Times New Roman" w:hAnsi="Times New Roman" w:cs="Times New Roman"/>
          </w:rPr>
          <w:delText>a relatively lower CFR of 0.</w:delText>
        </w:r>
        <w:r w:rsidR="005C49FD" w:rsidRPr="00115428" w:rsidDel="008B1B10">
          <w:rPr>
            <w:rFonts w:ascii="Times New Roman" w:hAnsi="Times New Roman" w:cs="Times New Roman"/>
          </w:rPr>
          <w:delText>08</w:delText>
        </w:r>
        <w:r w:rsidR="00742D8B" w:rsidRPr="00115428" w:rsidDel="008B1B10">
          <w:rPr>
            <w:rFonts w:ascii="Times New Roman" w:hAnsi="Times New Roman" w:cs="Times New Roman"/>
          </w:rPr>
          <w:delText>%</w:delText>
        </w:r>
        <w:r w:rsidR="006873D4" w:rsidRPr="00115428" w:rsidDel="008B1B10">
          <w:rPr>
            <w:rFonts w:ascii="Times New Roman" w:hAnsi="Times New Roman" w:cs="Times New Roman"/>
          </w:rPr>
          <w:delText>, while in</w:delText>
        </w:r>
        <w:r w:rsidR="00742D8B" w:rsidRPr="00115428" w:rsidDel="008B1B10">
          <w:rPr>
            <w:rFonts w:ascii="Times New Roman" w:hAnsi="Times New Roman" w:cs="Times New Roman"/>
          </w:rPr>
          <w:delText xml:space="preserve"> </w:delText>
        </w:r>
        <w:r w:rsidR="00EB65E2" w:rsidRPr="00115428" w:rsidDel="008B1B10">
          <w:rPr>
            <w:rFonts w:ascii="Times New Roman" w:hAnsi="Times New Roman" w:cs="Times New Roman"/>
          </w:rPr>
          <w:delText>Asia, 8</w:delText>
        </w:r>
        <w:r w:rsidR="0034254A" w:rsidRPr="00115428" w:rsidDel="008B1B10">
          <w:rPr>
            <w:rFonts w:ascii="Times New Roman" w:hAnsi="Times New Roman" w:cs="Times New Roman"/>
          </w:rPr>
          <w:delText>84</w:delText>
        </w:r>
        <w:r w:rsidR="00EB65E2" w:rsidRPr="00115428" w:rsidDel="008B1B10">
          <w:rPr>
            <w:rFonts w:ascii="Times New Roman" w:hAnsi="Times New Roman" w:cs="Times New Roman"/>
          </w:rPr>
          <w:delText>,</w:delText>
        </w:r>
        <w:r w:rsidR="0034254A" w:rsidRPr="00115428" w:rsidDel="008B1B10">
          <w:rPr>
            <w:rFonts w:ascii="Times New Roman" w:hAnsi="Times New Roman" w:cs="Times New Roman"/>
          </w:rPr>
          <w:delText>639</w:delText>
        </w:r>
        <w:r w:rsidR="005C49FD" w:rsidRPr="00115428" w:rsidDel="008B1B10">
          <w:rPr>
            <w:rFonts w:ascii="Times New Roman" w:hAnsi="Times New Roman" w:cs="Times New Roman"/>
            <w:color w:val="000000"/>
          </w:rPr>
          <w:delText xml:space="preserve"> </w:delText>
        </w:r>
        <w:r w:rsidR="00742D8B" w:rsidRPr="00115428" w:rsidDel="008B1B10">
          <w:rPr>
            <w:rFonts w:ascii="Times New Roman" w:hAnsi="Times New Roman" w:cs="Times New Roman"/>
          </w:rPr>
          <w:delText xml:space="preserve">cases and </w:delText>
        </w:r>
        <w:r w:rsidR="005C49FD" w:rsidRPr="00115428" w:rsidDel="008B1B10">
          <w:rPr>
            <w:rFonts w:ascii="Times New Roman" w:hAnsi="Times New Roman" w:cs="Times New Roman"/>
            <w:color w:val="000000"/>
          </w:rPr>
          <w:delText>1,00</w:delText>
        </w:r>
        <w:r w:rsidR="0034254A" w:rsidRPr="00115428" w:rsidDel="008B1B10">
          <w:rPr>
            <w:rFonts w:ascii="Times New Roman" w:hAnsi="Times New Roman" w:cs="Times New Roman"/>
            <w:color w:val="000000"/>
          </w:rPr>
          <w:delText>8</w:delText>
        </w:r>
        <w:r w:rsidR="00742D8B" w:rsidRPr="00115428" w:rsidDel="008B1B10">
          <w:rPr>
            <w:rFonts w:ascii="Times New Roman" w:hAnsi="Times New Roman" w:cs="Times New Roman"/>
          </w:rPr>
          <w:delText xml:space="preserve"> deaths, with a CFR of 0.</w:delText>
        </w:r>
        <w:r w:rsidR="005C49FD" w:rsidRPr="00115428" w:rsidDel="008B1B10">
          <w:rPr>
            <w:rFonts w:ascii="Times New Roman" w:hAnsi="Times New Roman" w:cs="Times New Roman"/>
          </w:rPr>
          <w:delText>11</w:delText>
        </w:r>
        <w:r w:rsidR="00742D8B" w:rsidRPr="00115428" w:rsidDel="008B1B10">
          <w:rPr>
            <w:rFonts w:ascii="Times New Roman" w:hAnsi="Times New Roman" w:cs="Times New Roman"/>
          </w:rPr>
          <w:delText>%</w:delText>
        </w:r>
        <w:r w:rsidR="006873D4" w:rsidRPr="00115428" w:rsidDel="008B1B10">
          <w:rPr>
            <w:rFonts w:ascii="Times New Roman" w:hAnsi="Times New Roman" w:cs="Times New Roman"/>
          </w:rPr>
          <w:delText xml:space="preserve"> were recorded</w:delText>
        </w:r>
        <w:r w:rsidR="00742D8B" w:rsidRPr="00115428" w:rsidDel="008B1B10">
          <w:rPr>
            <w:rFonts w:ascii="Times New Roman" w:hAnsi="Times New Roman" w:cs="Times New Roman"/>
          </w:rPr>
          <w:delText>.</w:delText>
        </w:r>
        <w:r w:rsidR="00F05696" w:rsidRPr="00115428" w:rsidDel="008B1B10">
          <w:rPr>
            <w:rFonts w:ascii="Times New Roman" w:hAnsi="Times New Roman" w:cs="Times New Roman"/>
          </w:rPr>
          <w:delText xml:space="preserve"> </w:delText>
        </w:r>
        <w:r w:rsidR="007A4CBA" w:rsidRPr="00115428" w:rsidDel="008B1B10">
          <w:rPr>
            <w:rFonts w:ascii="Times New Roman" w:hAnsi="Times New Roman" w:cs="Times New Roman"/>
          </w:rPr>
          <w:delText xml:space="preserve">A </w:delText>
        </w:r>
        <w:r w:rsidR="00F05696" w:rsidRPr="00115428" w:rsidDel="008B1B10">
          <w:rPr>
            <w:rFonts w:ascii="Times New Roman" w:hAnsi="Times New Roman" w:cs="Times New Roman"/>
          </w:rPr>
          <w:delText>lower number of cases and deaths</w:delText>
        </w:r>
        <w:r w:rsidR="006E338C" w:rsidRPr="00115428" w:rsidDel="008B1B10">
          <w:rPr>
            <w:rFonts w:ascii="Times New Roman" w:hAnsi="Times New Roman" w:cs="Times New Roman"/>
          </w:rPr>
          <w:delText xml:space="preserve"> was reported in </w:delText>
        </w:r>
        <w:r w:rsidR="003C2502" w:rsidRPr="00115428" w:rsidDel="008B1B10">
          <w:rPr>
            <w:rFonts w:ascii="Times New Roman" w:hAnsi="Times New Roman" w:cs="Times New Roman"/>
          </w:rPr>
          <w:delText>Africa, although</w:delText>
        </w:r>
        <w:r w:rsidR="00C06733" w:rsidRPr="00115428" w:rsidDel="008B1B10">
          <w:rPr>
            <w:rFonts w:ascii="Times New Roman" w:hAnsi="Times New Roman" w:cs="Times New Roman"/>
          </w:rPr>
          <w:delText xml:space="preserve"> it </w:delText>
        </w:r>
        <w:r w:rsidR="001C1DED" w:rsidRPr="00115428" w:rsidDel="008B1B10">
          <w:rPr>
            <w:rFonts w:ascii="Times New Roman" w:hAnsi="Times New Roman" w:cs="Times New Roman"/>
          </w:rPr>
          <w:delText xml:space="preserve">recorded the </w:delText>
        </w:r>
        <w:r w:rsidR="002839FC" w:rsidRPr="00115428" w:rsidDel="008B1B10">
          <w:rPr>
            <w:rFonts w:ascii="Times New Roman" w:hAnsi="Times New Roman" w:cs="Times New Roman"/>
          </w:rPr>
          <w:delText xml:space="preserve">second </w:delText>
        </w:r>
        <w:r w:rsidR="001C1DED" w:rsidRPr="00115428" w:rsidDel="008B1B10">
          <w:rPr>
            <w:rFonts w:ascii="Times New Roman" w:hAnsi="Times New Roman" w:cs="Times New Roman"/>
          </w:rPr>
          <w:delText>highest case-fatality rate at</w:delText>
        </w:r>
        <w:r w:rsidR="00742D8B" w:rsidRPr="00115428" w:rsidDel="008B1B10">
          <w:rPr>
            <w:rFonts w:ascii="Times New Roman" w:hAnsi="Times New Roman" w:cs="Times New Roman"/>
          </w:rPr>
          <w:delText xml:space="preserve"> </w:delText>
        </w:r>
        <w:r w:rsidR="002839FC" w:rsidRPr="00115428" w:rsidDel="008B1B10">
          <w:rPr>
            <w:rFonts w:ascii="Times New Roman" w:hAnsi="Times New Roman" w:cs="Times New Roman"/>
          </w:rPr>
          <w:delText>0.09</w:delText>
        </w:r>
        <w:r w:rsidR="00742D8B" w:rsidRPr="00115428" w:rsidDel="008B1B10">
          <w:rPr>
            <w:rFonts w:ascii="Times New Roman" w:hAnsi="Times New Roman" w:cs="Times New Roman"/>
          </w:rPr>
          <w:delText xml:space="preserve">%, </w:delText>
        </w:r>
        <w:r w:rsidR="00301044" w:rsidRPr="00115428" w:rsidDel="008B1B10">
          <w:rPr>
            <w:rFonts w:ascii="Times New Roman" w:hAnsi="Times New Roman" w:cs="Times New Roman"/>
          </w:rPr>
          <w:delText xml:space="preserve">after </w:delText>
        </w:r>
        <w:r w:rsidR="00D1048D" w:rsidRPr="00115428" w:rsidDel="008B1B10">
          <w:rPr>
            <w:rFonts w:ascii="Times New Roman" w:hAnsi="Times New Roman" w:cs="Times New Roman"/>
          </w:rPr>
          <w:delText>A</w:delText>
        </w:r>
        <w:r w:rsidR="00301044" w:rsidRPr="00115428" w:rsidDel="008B1B10">
          <w:rPr>
            <w:rFonts w:ascii="Times New Roman" w:hAnsi="Times New Roman" w:cs="Times New Roman"/>
          </w:rPr>
          <w:delText>sia</w:delText>
        </w:r>
        <w:r w:rsidR="00CF7FEE" w:rsidRPr="00115428" w:rsidDel="008B1B10">
          <w:rPr>
            <w:rFonts w:ascii="Times New Roman" w:hAnsi="Times New Roman" w:cs="Times New Roman"/>
          </w:rPr>
          <w:delText xml:space="preserve"> (0.11%)</w:delText>
        </w:r>
        <w:r w:rsidR="001C1DED" w:rsidRPr="00115428" w:rsidDel="008B1B10">
          <w:rPr>
            <w:rFonts w:ascii="Times New Roman" w:hAnsi="Times New Roman" w:cs="Times New Roman"/>
          </w:rPr>
          <w:delText xml:space="preserve"> </w:delText>
        </w:r>
        <w:r w:rsidR="001C1DED" w:rsidRPr="00115428" w:rsidDel="008B1B10">
          <w:rPr>
            <w:rFonts w:ascii="Times New Roman" w:hAnsi="Times New Roman" w:cs="Times New Roman"/>
            <w:b/>
            <w:bCs/>
          </w:rPr>
          <w:delText>(Table 1)</w:delText>
        </w:r>
        <w:r w:rsidR="00742D8B" w:rsidRPr="00115428" w:rsidDel="008B1B10">
          <w:rPr>
            <w:rFonts w:ascii="Times New Roman" w:hAnsi="Times New Roman" w:cs="Times New Roman"/>
            <w:b/>
            <w:bCs/>
          </w:rPr>
          <w:delText xml:space="preserve">. </w:delText>
        </w:r>
      </w:del>
    </w:p>
    <w:p w14:paraId="7D0E95E5" w14:textId="4F9AC964" w:rsidR="00742D8B" w:rsidRPr="00735580" w:rsidRDefault="00522DAF" w:rsidP="008B1B10">
      <w:pPr>
        <w:spacing w:line="480" w:lineRule="auto"/>
        <w:rPr>
          <w:rFonts w:ascii="Times New Roman" w:hAnsi="Times New Roman" w:cs="Times New Roman"/>
          <w:b/>
          <w:bCs/>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bookmarkStart w:id="18" w:name="_Hlk196777402"/>
      <w:ins w:id="19" w:author="Mohammad Nayeem Hasan" w:date="2025-04-29T00:01:00Z" w16du:dateUtc="2025-04-28T18:01:00Z">
        <w:r w:rsidR="00464C11" w:rsidRPr="00464C11">
          <w:rPr>
            <w:rFonts w:ascii="Times New Roman" w:hAnsi="Times New Roman" w:cs="Times New Roman"/>
          </w:rPr>
          <w:t>Countries located in the Southern Hemisphere (Incidence Rate Ratio [IRR]: 2.64, 95% Confidence Interval [CI]: 2.54–2.74), those with a high mean annual temperature (IRR: 1.20, 95% CI: 1.19–1.20), and high rainfall (IRR: 1.01, 95% CI: 1.01–1.02) showed a significant association with higher dengue cases per million compared to countries in the Northern Hemisphere, with lower mean annual temperatures, and lower rainfall, respectively.</w:t>
        </w:r>
      </w:ins>
      <w:del w:id="20" w:author="Mohammad Nayeem Hasan" w:date="2025-04-29T00:01:00Z" w16du:dateUtc="2025-04-28T18:01:00Z">
        <w:r w:rsidR="006218CC" w:rsidRPr="00115428" w:rsidDel="00464C11">
          <w:rPr>
            <w:rFonts w:ascii="Times New Roman" w:hAnsi="Times New Roman" w:cs="Times New Roman"/>
          </w:rPr>
          <w:delText xml:space="preserve">The </w:delText>
        </w:r>
        <w:r w:rsidR="00685614" w:rsidRPr="00115428" w:rsidDel="00464C11">
          <w:rPr>
            <w:rFonts w:ascii="Times New Roman" w:hAnsi="Times New Roman" w:cs="Times New Roman"/>
          </w:rPr>
          <w:delText>countries</w:delText>
        </w:r>
        <w:r w:rsidR="00025B9B" w:rsidRPr="00115428" w:rsidDel="00464C11">
          <w:rPr>
            <w:rFonts w:ascii="Times New Roman" w:hAnsi="Times New Roman" w:cs="Times New Roman"/>
          </w:rPr>
          <w:delText xml:space="preserve"> located in </w:delText>
        </w:r>
        <w:r w:rsidR="0013171F" w:rsidRPr="00115428" w:rsidDel="00464C11">
          <w:rPr>
            <w:rFonts w:ascii="Times New Roman" w:hAnsi="Times New Roman" w:cs="Times New Roman"/>
          </w:rPr>
          <w:delText xml:space="preserve">the </w:delText>
        </w:r>
        <w:r w:rsidR="00025B9B" w:rsidRPr="00115428" w:rsidDel="00464C11">
          <w:rPr>
            <w:rFonts w:ascii="Times New Roman" w:hAnsi="Times New Roman" w:cs="Times New Roman"/>
          </w:rPr>
          <w:delText>Southern Hemisphere (</w:delText>
        </w:r>
        <w:r w:rsidR="00B66F8B" w:rsidRPr="00115428" w:rsidDel="00464C11">
          <w:rPr>
            <w:rFonts w:ascii="Times New Roman" w:hAnsi="Times New Roman" w:cs="Times New Roman"/>
            <w:lang w:val="en-GB"/>
          </w:rPr>
          <w:delText>Incidence Rate Ratio [</w:delText>
        </w:r>
        <w:r w:rsidR="00025B9B" w:rsidRPr="00115428" w:rsidDel="00464C11">
          <w:rPr>
            <w:rFonts w:ascii="Times New Roman" w:hAnsi="Times New Roman" w:cs="Times New Roman"/>
          </w:rPr>
          <w:delText>IRR</w:delText>
        </w:r>
        <w:r w:rsidR="00B66F8B" w:rsidRPr="00115428" w:rsidDel="00464C11">
          <w:rPr>
            <w:rFonts w:ascii="Times New Roman" w:hAnsi="Times New Roman" w:cs="Times New Roman"/>
          </w:rPr>
          <w:delText>]</w:delText>
        </w:r>
        <w:r w:rsidR="00025B9B" w:rsidRPr="00115428" w:rsidDel="00464C11">
          <w:rPr>
            <w:rFonts w:ascii="Times New Roman" w:hAnsi="Times New Roman" w:cs="Times New Roman"/>
          </w:rPr>
          <w:delText xml:space="preserve">: </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64</w:delText>
        </w:r>
        <w:r w:rsidR="00025B9B" w:rsidRPr="00115428" w:rsidDel="00464C11">
          <w:rPr>
            <w:rFonts w:ascii="Times New Roman" w:hAnsi="Times New Roman" w:cs="Times New Roman"/>
          </w:rPr>
          <w:delText xml:space="preserve">, 95% </w:delText>
        </w:r>
        <w:r w:rsidR="00BE619E" w:rsidRPr="00115428" w:rsidDel="00464C11">
          <w:rPr>
            <w:rFonts w:ascii="Times New Roman" w:hAnsi="Times New Roman" w:cs="Times New Roman"/>
            <w:lang w:val="en-GB"/>
          </w:rPr>
          <w:delText>Confidence Interval [</w:delText>
        </w:r>
        <w:r w:rsidR="00025B9B" w:rsidRPr="00115428" w:rsidDel="00464C11">
          <w:rPr>
            <w:rFonts w:ascii="Times New Roman" w:hAnsi="Times New Roman" w:cs="Times New Roman"/>
          </w:rPr>
          <w:delText>CI</w:delText>
        </w:r>
        <w:r w:rsidR="00BE619E" w:rsidRPr="00115428" w:rsidDel="00464C11">
          <w:rPr>
            <w:rFonts w:ascii="Times New Roman" w:hAnsi="Times New Roman" w:cs="Times New Roman"/>
          </w:rPr>
          <w:delText>]</w:delText>
        </w:r>
        <w:r w:rsidR="00025B9B" w:rsidRPr="00115428" w:rsidDel="00464C11">
          <w:rPr>
            <w:rFonts w:ascii="Times New Roman" w:hAnsi="Times New Roman" w:cs="Times New Roman"/>
          </w:rPr>
          <w:delText xml:space="preserve">: </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54</w:delText>
        </w:r>
        <w:r w:rsidR="00025B9B" w:rsidRPr="00115428" w:rsidDel="00464C11">
          <w:rPr>
            <w:rFonts w:ascii="Times New Roman" w:hAnsi="Times New Roman" w:cs="Times New Roman"/>
          </w:rPr>
          <w:delText>-</w:delText>
        </w:r>
        <w:r w:rsidR="00962D38" w:rsidRPr="00115428" w:rsidDel="00464C11">
          <w:rPr>
            <w:rFonts w:ascii="Times New Roman" w:hAnsi="Times New Roman" w:cs="Times New Roman"/>
          </w:rPr>
          <w:delText>2.</w:delText>
        </w:r>
        <w:r w:rsidR="003635E3" w:rsidDel="00464C11">
          <w:rPr>
            <w:rFonts w:ascii="Times New Roman" w:hAnsi="Times New Roman" w:cs="Times New Roman"/>
          </w:rPr>
          <w:delText>74</w:delText>
        </w:r>
        <w:r w:rsidR="00025B9B" w:rsidRPr="00115428" w:rsidDel="00464C11">
          <w:rPr>
            <w:rFonts w:ascii="Times New Roman" w:hAnsi="Times New Roman" w:cs="Times New Roman"/>
          </w:rPr>
          <w:delText>)</w:delText>
        </w:r>
        <w:r w:rsidR="00710D5C" w:rsidRPr="00115428" w:rsidDel="00464C11">
          <w:rPr>
            <w:rFonts w:ascii="Times New Roman" w:hAnsi="Times New Roman" w:cs="Times New Roman"/>
          </w:rPr>
          <w:delText xml:space="preserve">, a high </w:delText>
        </w:r>
        <w:r w:rsidR="0013171F" w:rsidRPr="00115428" w:rsidDel="00464C11">
          <w:rPr>
            <w:rFonts w:ascii="Times New Roman" w:hAnsi="Times New Roman" w:cs="Times New Roman"/>
          </w:rPr>
          <w:delText xml:space="preserve">mean annual </w:delText>
        </w:r>
        <w:r w:rsidR="00B85A50" w:rsidRPr="00115428" w:rsidDel="00464C11">
          <w:rPr>
            <w:rFonts w:ascii="Times New Roman" w:hAnsi="Times New Roman" w:cs="Times New Roman"/>
          </w:rPr>
          <w:delText>temperature (</w:delText>
        </w:r>
        <w:r w:rsidR="0013171F" w:rsidRPr="00115428" w:rsidDel="00464C11">
          <w:rPr>
            <w:rFonts w:ascii="Times New Roman" w:hAnsi="Times New Roman" w:cs="Times New Roman"/>
          </w:rPr>
          <w:delText>IRR: 1.</w:delText>
        </w:r>
        <w:r w:rsidR="003635E3" w:rsidDel="00464C11">
          <w:rPr>
            <w:rFonts w:ascii="Times New Roman" w:hAnsi="Times New Roman" w:cs="Times New Roman"/>
          </w:rPr>
          <w:delText>20</w:delText>
        </w:r>
        <w:r w:rsidR="0013171F" w:rsidRPr="00115428" w:rsidDel="00464C11">
          <w:rPr>
            <w:rFonts w:ascii="Times New Roman" w:hAnsi="Times New Roman" w:cs="Times New Roman"/>
          </w:rPr>
          <w:delText xml:space="preserve">, 95% CI: </w:delText>
        </w:r>
        <w:r w:rsidR="00670567" w:rsidRPr="00115428" w:rsidDel="00464C11">
          <w:rPr>
            <w:rFonts w:ascii="Times New Roman" w:hAnsi="Times New Roman" w:cs="Times New Roman"/>
          </w:rPr>
          <w:delText>1.</w:delText>
        </w:r>
        <w:r w:rsidR="00962D38" w:rsidRPr="00115428" w:rsidDel="00464C11">
          <w:rPr>
            <w:rFonts w:ascii="Times New Roman" w:hAnsi="Times New Roman" w:cs="Times New Roman"/>
          </w:rPr>
          <w:delText>19</w:delText>
        </w:r>
        <w:r w:rsidR="00670567" w:rsidRPr="00115428" w:rsidDel="00464C11">
          <w:rPr>
            <w:rFonts w:ascii="Times New Roman" w:hAnsi="Times New Roman" w:cs="Times New Roman"/>
          </w:rPr>
          <w:delText>-1.2</w:delText>
        </w:r>
        <w:r w:rsidR="00962D38" w:rsidRPr="00115428" w:rsidDel="00464C11">
          <w:rPr>
            <w:rFonts w:ascii="Times New Roman" w:hAnsi="Times New Roman" w:cs="Times New Roman"/>
          </w:rPr>
          <w:delText>0</w:delText>
        </w:r>
        <w:r w:rsidR="00A64BBE" w:rsidRPr="00115428" w:rsidDel="00464C11">
          <w:rPr>
            <w:rFonts w:ascii="Times New Roman" w:hAnsi="Times New Roman" w:cs="Times New Roman"/>
          </w:rPr>
          <w:delText>), high</w:delText>
        </w:r>
        <w:r w:rsidR="001F0191" w:rsidRPr="00115428" w:rsidDel="00464C11">
          <w:rPr>
            <w:rFonts w:ascii="Times New Roman" w:hAnsi="Times New Roman" w:cs="Times New Roman"/>
          </w:rPr>
          <w:delText xml:space="preserve"> rainfall (IRR: 1.01, 95% CI: 1.01-1.02)</w:delText>
        </w:r>
        <w:r w:rsidR="00861E50" w:rsidRPr="00115428" w:rsidDel="00464C11">
          <w:rPr>
            <w:rFonts w:ascii="Times New Roman" w:hAnsi="Times New Roman" w:cs="Times New Roman"/>
          </w:rPr>
          <w:delText xml:space="preserve"> </w:delText>
        </w:r>
        <w:r w:rsidR="006218CC" w:rsidRPr="00115428" w:rsidDel="00464C11">
          <w:rPr>
            <w:rFonts w:ascii="Times New Roman" w:hAnsi="Times New Roman" w:cs="Times New Roman"/>
          </w:rPr>
          <w:delText xml:space="preserve">demonstrated a significant association </w:delText>
        </w:r>
        <w:r w:rsidR="00157DFF" w:rsidRPr="00115428" w:rsidDel="00464C11">
          <w:rPr>
            <w:rFonts w:ascii="Times New Roman" w:hAnsi="Times New Roman" w:cs="Times New Roman"/>
          </w:rPr>
          <w:delText>for country’s dengue cases/M</w:delText>
        </w:r>
      </w:del>
      <w:del w:id="21" w:author="Mohammad Nayeem Hasan" w:date="2025-04-28T22:44:00Z" w16du:dateUtc="2025-04-28T16:44:00Z">
        <w:r w:rsidR="00157DFF" w:rsidRPr="00115428" w:rsidDel="00623E00">
          <w:rPr>
            <w:rFonts w:ascii="Times New Roman" w:hAnsi="Times New Roman" w:cs="Times New Roman"/>
          </w:rPr>
          <w:delText xml:space="preserve"> </w:delText>
        </w:r>
        <w:r w:rsidR="00946217" w:rsidRPr="00115428" w:rsidDel="00623E00">
          <w:rPr>
            <w:rFonts w:ascii="Times New Roman" w:hAnsi="Times New Roman" w:cs="Times New Roman"/>
            <w:b/>
            <w:bCs/>
          </w:rPr>
          <w:delText>(Table 2)</w:delText>
        </w:r>
      </w:del>
      <w:del w:id="22" w:author="Mohammad Nayeem Hasan" w:date="2025-04-29T00:01:00Z" w16du:dateUtc="2025-04-28T18:01:00Z">
        <w:r w:rsidR="00946217" w:rsidRPr="00115428" w:rsidDel="00464C11">
          <w:rPr>
            <w:rFonts w:ascii="Times New Roman" w:hAnsi="Times New Roman" w:cs="Times New Roman"/>
          </w:rPr>
          <w:delText>.</w:delText>
        </w:r>
      </w:del>
      <w:r w:rsidR="00946217" w:rsidRPr="00115428">
        <w:rPr>
          <w:rFonts w:ascii="Times New Roman" w:hAnsi="Times New Roman" w:cs="Times New Roman"/>
        </w:rPr>
        <w:t xml:space="preserve"> </w:t>
      </w:r>
      <w:ins w:id="23" w:author="Mohammad Nayeem Hasan" w:date="2025-04-29T00:02:00Z" w16du:dateUtc="2025-04-28T18:02:00Z">
        <w:r w:rsidR="00464C11" w:rsidRPr="00464C11">
          <w:rPr>
            <w:rFonts w:ascii="Times New Roman" w:hAnsi="Times New Roman" w:cs="Times New Roman"/>
          </w:rPr>
          <w:t>For dengue-related deaths per million population, countries in the Southern Hemisphere (IRR: 4.91, 95% CI: 3.48–6.91) were significantly associated with higher mortality rates compared to countries in the Northern Hemisphere</w:t>
        </w:r>
      </w:ins>
      <w:del w:id="24" w:author="Mohammad Nayeem Hasan" w:date="2025-04-29T00:02:00Z" w16du:dateUtc="2025-04-28T18:02:00Z">
        <w:r w:rsidR="00886D6D" w:rsidRPr="00115428" w:rsidDel="00464C11">
          <w:rPr>
            <w:rFonts w:ascii="Times New Roman" w:hAnsi="Times New Roman" w:cs="Times New Roman"/>
          </w:rPr>
          <w:delText xml:space="preserve">For </w:delText>
        </w:r>
        <w:r w:rsidR="008E0AE1" w:rsidRPr="00115428" w:rsidDel="00464C11">
          <w:rPr>
            <w:rFonts w:ascii="Times New Roman" w:hAnsi="Times New Roman" w:cs="Times New Roman"/>
          </w:rPr>
          <w:delText>dengue-related</w:delText>
        </w:r>
        <w:r w:rsidR="00886D6D" w:rsidRPr="00115428" w:rsidDel="00464C11">
          <w:rPr>
            <w:rFonts w:ascii="Times New Roman" w:hAnsi="Times New Roman" w:cs="Times New Roman"/>
          </w:rPr>
          <w:delText xml:space="preserve"> deaths/M population by country</w:delText>
        </w:r>
        <w:r w:rsidR="00053CDE" w:rsidRPr="00115428" w:rsidDel="00464C11">
          <w:rPr>
            <w:rFonts w:ascii="Times New Roman" w:hAnsi="Times New Roman" w:cs="Times New Roman"/>
            <w:lang w:val="en-GB"/>
          </w:rPr>
          <w:delText xml:space="preserve">, </w:delText>
        </w:r>
        <w:r w:rsidR="00CA5C49" w:rsidRPr="00115428" w:rsidDel="00464C11">
          <w:rPr>
            <w:rFonts w:ascii="Times New Roman" w:hAnsi="Times New Roman" w:cs="Times New Roman"/>
            <w:lang w:val="en-GB"/>
          </w:rPr>
          <w:delText xml:space="preserve">countries </w:delText>
        </w:r>
        <w:r w:rsidR="003635E3" w:rsidDel="00464C11">
          <w:rPr>
            <w:rFonts w:ascii="Times New Roman" w:hAnsi="Times New Roman" w:cs="Times New Roman"/>
            <w:lang w:val="en-GB"/>
          </w:rPr>
          <w:delText>located</w:delText>
        </w:r>
        <w:r w:rsidR="00053CDE" w:rsidRPr="00115428" w:rsidDel="00464C11">
          <w:rPr>
            <w:rFonts w:ascii="Times New Roman" w:hAnsi="Times New Roman" w:cs="Times New Roman"/>
            <w:lang w:val="en-GB"/>
          </w:rPr>
          <w:delText xml:space="preserve"> in the Southern hemisphere (IRR: </w:delText>
        </w:r>
        <w:r w:rsidR="001D00F1" w:rsidRPr="00115428" w:rsidDel="00464C11">
          <w:rPr>
            <w:rFonts w:ascii="Times New Roman" w:hAnsi="Times New Roman" w:cs="Times New Roman"/>
            <w:lang w:val="en-GB"/>
          </w:rPr>
          <w:delText>4.</w:delText>
        </w:r>
        <w:r w:rsidR="003635E3" w:rsidDel="00464C11">
          <w:rPr>
            <w:rFonts w:ascii="Times New Roman" w:hAnsi="Times New Roman" w:cs="Times New Roman"/>
            <w:lang w:val="en-GB"/>
          </w:rPr>
          <w:delText>91</w:delText>
        </w:r>
        <w:r w:rsidR="00053CDE" w:rsidRPr="00115428" w:rsidDel="00464C11">
          <w:rPr>
            <w:rFonts w:ascii="Times New Roman" w:hAnsi="Times New Roman" w:cs="Times New Roman"/>
            <w:lang w:val="en-GB"/>
          </w:rPr>
          <w:delText xml:space="preserve">, 95% CI: </w:delText>
        </w:r>
        <w:r w:rsidR="003635E3" w:rsidDel="00464C11">
          <w:rPr>
            <w:rFonts w:ascii="Times New Roman" w:hAnsi="Times New Roman" w:cs="Times New Roman"/>
            <w:lang w:val="en-GB"/>
          </w:rPr>
          <w:delText>3.48</w:delText>
        </w:r>
        <w:r w:rsidR="00053CDE" w:rsidRPr="00115428" w:rsidDel="00464C11">
          <w:rPr>
            <w:rFonts w:ascii="Times New Roman" w:hAnsi="Times New Roman" w:cs="Times New Roman"/>
            <w:lang w:val="en-GB"/>
          </w:rPr>
          <w:delText>–</w:delText>
        </w:r>
        <w:r w:rsidR="003635E3" w:rsidDel="00464C11">
          <w:rPr>
            <w:rFonts w:ascii="Times New Roman" w:hAnsi="Times New Roman" w:cs="Times New Roman"/>
            <w:lang w:val="en-GB"/>
          </w:rPr>
          <w:delText>6.91</w:delText>
        </w:r>
        <w:r w:rsidR="00053CDE" w:rsidRPr="00115428" w:rsidDel="00464C11">
          <w:rPr>
            <w:rFonts w:ascii="Times New Roman" w:hAnsi="Times New Roman" w:cs="Times New Roman"/>
            <w:lang w:val="en-GB"/>
          </w:rPr>
          <w:delText>) were significantly associated with higher dengue-related mortality per million population</w:delText>
        </w:r>
      </w:del>
      <w:r w:rsidR="00157DFF" w:rsidRPr="00115428">
        <w:rPr>
          <w:rFonts w:ascii="Times New Roman" w:hAnsi="Times New Roman" w:cs="Times New Roman"/>
          <w:lang w:val="en-GB"/>
        </w:rPr>
        <w:t xml:space="preserve"> </w:t>
      </w:r>
      <w:bookmarkEnd w:id="18"/>
      <w:r w:rsidR="00157DFF" w:rsidRPr="00115428">
        <w:rPr>
          <w:rFonts w:ascii="Times New Roman" w:hAnsi="Times New Roman" w:cs="Times New Roman"/>
          <w:b/>
          <w:bCs/>
          <w:lang w:val="en-GB"/>
        </w:rPr>
        <w:t>(Table 2).</w:t>
      </w:r>
      <w:del w:id="25" w:author="Mohammad Nayeem Hasan" w:date="2025-04-29T01:42:00Z" w16du:dateUtc="2025-04-28T19:42:00Z">
        <w:r w:rsidR="00157DFF" w:rsidRPr="00115428" w:rsidDel="00C267C2">
          <w:rPr>
            <w:rFonts w:ascii="Times New Roman" w:hAnsi="Times New Roman" w:cs="Times New Roman"/>
            <w:b/>
            <w:bCs/>
            <w:lang w:val="en-GB"/>
          </w:rPr>
          <w:delText xml:space="preserve"> </w:delText>
        </w:r>
      </w:del>
      <w:bookmarkStart w:id="26" w:name="_Hlk196779340"/>
    </w:p>
    <w:bookmarkEnd w:id="26"/>
    <w:p w14:paraId="33995C4A" w14:textId="77777777" w:rsidR="00BD122B" w:rsidRPr="00115428" w:rsidRDefault="00BD122B" w:rsidP="004D16A9">
      <w:pPr>
        <w:spacing w:line="480" w:lineRule="auto"/>
        <w:rPr>
          <w:rFonts w:ascii="Times New Roman" w:hAnsi="Times New Roman" w:cs="Times New Roman"/>
          <w:b/>
          <w:bCs/>
        </w:rPr>
      </w:pPr>
    </w:p>
    <w:p w14:paraId="6D4DB12C" w14:textId="6A8E6EAC" w:rsidR="009878D5" w:rsidRDefault="009878D5" w:rsidP="004D16A9">
      <w:pPr>
        <w:spacing w:line="480" w:lineRule="auto"/>
        <w:rPr>
          <w:rFonts w:ascii="Times New Roman" w:hAnsi="Times New Roman" w:cs="Times New Roman"/>
          <w:b/>
          <w:bCs/>
        </w:rPr>
      </w:pPr>
      <w:r w:rsidRPr="009878D5">
        <w:rPr>
          <w:rFonts w:ascii="Times New Roman" w:hAnsi="Times New Roman" w:cs="Times New Roman"/>
          <w:b/>
          <w:bCs/>
        </w:rPr>
        <w:t>Global Dengue Surge: Rising Cases, Regional Disparities</w:t>
      </w:r>
      <w:r w:rsidR="00DF2967">
        <w:rPr>
          <w:rFonts w:ascii="Times New Roman" w:hAnsi="Times New Roman" w:cs="Times New Roman"/>
          <w:b/>
          <w:bCs/>
        </w:rPr>
        <w:t>,</w:t>
      </w:r>
      <w:r>
        <w:rPr>
          <w:rFonts w:ascii="Times New Roman" w:hAnsi="Times New Roman" w:cs="Times New Roman"/>
          <w:b/>
          <w:bCs/>
        </w:rPr>
        <w:t xml:space="preserve"> and</w:t>
      </w:r>
      <w:r w:rsidRPr="009878D5">
        <w:rPr>
          <w:rFonts w:ascii="Times New Roman" w:hAnsi="Times New Roman" w:cs="Times New Roman"/>
          <w:b/>
          <w:bCs/>
        </w:rPr>
        <w:t xml:space="preserve"> Data Gaps</w:t>
      </w:r>
    </w:p>
    <w:p w14:paraId="71D9F3C1" w14:textId="2C3AF820" w:rsidR="001A50BD" w:rsidRPr="00115428" w:rsidDel="00E25C5C" w:rsidRDefault="00477FF3" w:rsidP="004D16A9">
      <w:pPr>
        <w:spacing w:line="480" w:lineRule="auto"/>
        <w:rPr>
          <w:del w:id="27" w:author="Mohammad Nayeem Hasan" w:date="2025-04-29T01:51:00Z" w16du:dateUtc="2025-04-28T19:51:00Z"/>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3A3CBA" w:rsidRPr="003A3CBA">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t>emphasises</w:t>
      </w:r>
      <w:r w:rsidRPr="00115428">
        <w:rPr>
          <w:rFonts w:ascii="Times New Roman" w:hAnsi="Times New Roman" w:cs="Times New Roman"/>
          <w:lang w:val="en-GB"/>
        </w:rPr>
        <w:t xml:space="preserve"> the disproportionate regional impact of dengue. Such figures reveal the pressing need to 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07468938" w14:textId="51BFB58E" w:rsidR="00735580" w:rsidRDefault="00C94AE2" w:rsidP="004D16A9">
      <w:pPr>
        <w:spacing w:line="480" w:lineRule="auto"/>
        <w:rPr>
          <w:ins w:id="28" w:author="Mohammad Nayeem Hasan" w:date="2025-04-29T00:40:00Z" w16du:dateUtc="2025-04-28T18:40:00Z"/>
          <w:rFonts w:ascii="Times New Roman" w:hAnsi="Times New Roman" w:cs="Times New Roman"/>
          <w:lang w:val="en-GB"/>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3659E6">
        <w:rPr>
          <w:rFonts w:ascii="Times New Roman" w:hAnsi="Times New Roman" w:cs="Times New Roman"/>
          <w:lang w:val="en-GB"/>
        </w:rPr>
        <w:t>five</w:t>
      </w:r>
      <w:r w:rsidR="00E93AA9" w:rsidRPr="00115428">
        <w:rPr>
          <w:rFonts w:ascii="Times New Roman" w:hAnsi="Times New Roman" w:cs="Times New Roman"/>
          <w:lang w:val="en-GB"/>
        </w:rPr>
        <w:t xml:space="preserve">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Z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611354331"/>
          <w:placeholder>
            <w:docPart w:val="63AD9EA74EA74CDBA91E4451F77A7E74"/>
          </w:placeholder>
        </w:sdtPr>
        <w:sdtContent>
          <w:r w:rsidR="003A3CBA" w:rsidRPr="003A3CBA">
            <w:rPr>
              <w:rFonts w:ascii="Times New Roman" w:hAnsi="Times New Roman" w:cs="Times New Roman"/>
              <w:color w:val="000000"/>
              <w:lang w:val="en-GB"/>
            </w:rPr>
            <w:t>[2,16]</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bookmarkStart w:id="29" w:name="_Hlk196783981"/>
      <w:ins w:id="30" w:author="Mohammad Nayeem Hasan" w:date="2025-04-29T01:50:00Z" w16du:dateUtc="2025-04-28T19:50:00Z">
        <w:r w:rsidR="00E25C5C">
          <w:rPr>
            <w:rFonts w:ascii="Times New Roman" w:hAnsi="Times New Roman" w:cs="Times New Roman"/>
            <w:lang w:val="en-GB"/>
          </w:rPr>
          <w:t xml:space="preserve">To confirm this, this study also </w:t>
        </w:r>
      </w:ins>
      <w:ins w:id="31" w:author="Mohammad Nayeem Hasan" w:date="2025-04-29T01:51:00Z" w16du:dateUtc="2025-04-28T19:51:00Z">
        <w:r w:rsidR="00E25C5C" w:rsidRPr="00E25C5C">
          <w:rPr>
            <w:rFonts w:ascii="Times New Roman" w:hAnsi="Times New Roman" w:cs="Times New Roman"/>
            <w:lang w:val="en-GB"/>
          </w:rPr>
          <w:t>conducted an additional analysis comparing tropical and subtropical regions, which provided a more accurate geographic differentiation of dengue burden.</w:t>
        </w:r>
      </w:ins>
    </w:p>
    <w:bookmarkEnd w:id="29"/>
    <w:p w14:paraId="4A3BEF1C" w14:textId="584FC507" w:rsidR="00637CB1" w:rsidRDefault="00ED0A69" w:rsidP="004D16A9">
      <w:pPr>
        <w:spacing w:line="480" w:lineRule="auto"/>
        <w:rPr>
          <w:rFonts w:ascii="Times New Roman" w:hAnsi="Times New Roman" w:cs="Times New Roman"/>
        </w:rPr>
      </w:pPr>
      <w:r w:rsidRPr="00115428">
        <w:rPr>
          <w:rFonts w:ascii="Times New Roman" w:hAnsi="Times New Roman" w:cs="Times New Roman"/>
          <w:lang w:val="en-GB"/>
        </w:rPr>
        <w:t>Countries</w:t>
      </w:r>
      <w:r w:rsidR="00E93AA9" w:rsidRPr="00115428">
        <w:rPr>
          <w:rFonts w:ascii="Times New Roman" w:hAnsi="Times New Roman" w:cs="Times New Roman"/>
          <w:lang w:val="en-GB"/>
        </w:rPr>
        <w:t xml:space="preserve"> with </w:t>
      </w:r>
      <w:r w:rsidR="00BD4BE9">
        <w:rPr>
          <w:rFonts w:ascii="Times New Roman" w:hAnsi="Times New Roman" w:cs="Times New Roman"/>
          <w:lang w:val="en-GB"/>
        </w:rPr>
        <w:t xml:space="preserve">a </w:t>
      </w:r>
      <w:r w:rsidR="00E93AA9" w:rsidRPr="00115428">
        <w:rPr>
          <w:rFonts w:ascii="Times New Roman" w:hAnsi="Times New Roman" w:cs="Times New Roman"/>
          <w:lang w:val="en-GB"/>
        </w:rPr>
        <w:t xml:space="preserve">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BD4BE9">
        <w:rPr>
          <w:rFonts w:ascii="Times New Roman" w:hAnsi="Times New Roman" w:cs="Times New Roman"/>
          <w:lang w:val="en-GB"/>
        </w:rPr>
        <w:t>death rate</w:t>
      </w:r>
      <w:r w:rsidR="00503B4E" w:rsidRPr="00115428">
        <w:rPr>
          <w:rFonts w:ascii="Times New Roman" w:hAnsi="Times New Roman" w:cs="Times New Roman"/>
          <w:lang w:val="en-GB"/>
        </w:rPr>
        <w:t xml:space="preserve">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2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3A3CBA" w:rsidRPr="003A3CBA">
            <w:rPr>
              <w:rFonts w:ascii="Times New Roman" w:hAnsi="Times New Roman" w:cs="Times New Roman"/>
              <w:color w:val="000000"/>
              <w:lang w:val="en-GB"/>
            </w:rPr>
            <w:t>[16]</w:t>
          </w:r>
        </w:sdtContent>
      </w:sdt>
      <w:r w:rsidR="00F61163" w:rsidRPr="00115428">
        <w:rPr>
          <w:rFonts w:ascii="Times New Roman" w:hAnsi="Times New Roman" w:cs="Times New Roman"/>
          <w:lang w:val="en-GB"/>
        </w:rPr>
        <w:t xml:space="preserve">. The </w:t>
      </w:r>
      <w:r w:rsidR="00F61163" w:rsidRPr="00115428">
        <w:rPr>
          <w:rFonts w:ascii="Times New Roman" w:hAnsi="Times New Roman" w:cs="Times New Roman"/>
          <w:lang w:val="en-GB"/>
        </w:rPr>
        <w:lastRenderedPageBreak/>
        <w:t>reasons behind that are not well established, but older individuals also have multiple co-morbidities, which may independently increase the risk of severe disease.</w:t>
      </w:r>
      <w:r w:rsidR="00E762A7"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00E762A7"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E3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3A3CBA" w:rsidRPr="003A3CBA">
            <w:rPr>
              <w:rFonts w:ascii="Times New Roman" w:hAnsi="Times New Roman" w:cs="Times New Roman"/>
              <w:color w:val="000000"/>
            </w:rPr>
            <w:t>[17]</w:t>
          </w:r>
        </w:sdtContent>
      </w:sdt>
      <w:r w:rsidR="00637CB1" w:rsidRPr="00115428">
        <w:rPr>
          <w:rFonts w:ascii="Times New Roman" w:hAnsi="Times New Roman" w:cs="Times New Roman"/>
        </w:rPr>
        <w:t>.</w:t>
      </w:r>
    </w:p>
    <w:p w14:paraId="07C51518" w14:textId="77777777" w:rsidR="00F3640C" w:rsidRDefault="00F3640C" w:rsidP="004D16A9">
      <w:pPr>
        <w:spacing w:line="480" w:lineRule="auto"/>
        <w:rPr>
          <w:rFonts w:ascii="Times New Roman" w:hAnsi="Times New Roman" w:cs="Times New Roman"/>
        </w:rPr>
      </w:pPr>
    </w:p>
    <w:p w14:paraId="6C6C7D59" w14:textId="77777777" w:rsidR="00013186" w:rsidRDefault="00F3640C" w:rsidP="004D16A9">
      <w:pPr>
        <w:spacing w:line="480" w:lineRule="auto"/>
        <w:rPr>
          <w:ins w:id="32" w:author="Mohammad Nayeem Hasan" w:date="2025-04-29T02:49:00Z" w16du:dateUtc="2025-04-28T20:49:00Z"/>
          <w:rFonts w:ascii="Times New Roman" w:hAnsi="Times New Roman" w:cs="Times New Roman"/>
          <w:lang w:val="en-GB"/>
        </w:rPr>
      </w:pPr>
      <w:r>
        <w:rPr>
          <w:rFonts w:ascii="Times New Roman" w:hAnsi="Times New Roman" w:cs="Times New Roman"/>
          <w:lang w:val="en-GB"/>
        </w:rPr>
        <w:t xml:space="preserve">Our analysis shows a </w:t>
      </w:r>
      <w:r w:rsidRPr="00477FF3">
        <w:rPr>
          <w:rFonts w:ascii="Times New Roman" w:hAnsi="Times New Roman" w:cs="Times New Roman"/>
          <w:lang w:val="en-GB"/>
        </w:rPr>
        <w:t xml:space="preserve">remarkable increase in dengue cases and deaths </w:t>
      </w:r>
      <w:r>
        <w:rPr>
          <w:rFonts w:ascii="Times New Roman" w:hAnsi="Times New Roman" w:cs="Times New Roman"/>
          <w:lang w:val="en-GB"/>
        </w:rPr>
        <w:t>and</w:t>
      </w:r>
      <w:r w:rsidRPr="00477FF3">
        <w:rPr>
          <w:rFonts w:ascii="Times New Roman" w:hAnsi="Times New Roman" w:cs="Times New Roman"/>
          <w:lang w:val="en-GB"/>
        </w:rPr>
        <w:t xml:space="preserve"> underscores the critical importance of robust global data-sharing mechanisms. Surveillance systems such as the </w:t>
      </w:r>
      <w:r>
        <w:rPr>
          <w:rFonts w:ascii="Times New Roman" w:hAnsi="Times New Roman" w:cs="Times New Roman"/>
          <w:lang w:val="en-GB"/>
        </w:rPr>
        <w:t xml:space="preserve">WHO’s </w:t>
      </w:r>
      <w:r w:rsidRPr="00477FF3">
        <w:rPr>
          <w:rFonts w:ascii="Times New Roman" w:hAnsi="Times New Roman" w:cs="Times New Roman"/>
          <w:lang w:val="en-GB"/>
        </w:rPr>
        <w:t xml:space="preserve">global dengue </w:t>
      </w:r>
      <w:r>
        <w:rPr>
          <w:rFonts w:ascii="Times New Roman" w:hAnsi="Times New Roman" w:cs="Times New Roman"/>
          <w:lang w:val="en-GB"/>
        </w:rPr>
        <w:t>surveillance could</w:t>
      </w:r>
      <w:r w:rsidRPr="00477FF3">
        <w:rPr>
          <w:rFonts w:ascii="Times New Roman" w:hAnsi="Times New Roman" w:cs="Times New Roman"/>
          <w:lang w:val="en-GB"/>
        </w:rPr>
        <w:t xml:space="preserve"> </w:t>
      </w:r>
      <w:r>
        <w:rPr>
          <w:rFonts w:ascii="Times New Roman" w:hAnsi="Times New Roman" w:cs="Times New Roman"/>
          <w:lang w:val="en-GB"/>
        </w:rPr>
        <w:t>be</w:t>
      </w:r>
      <w:r w:rsidRPr="00477FF3">
        <w:rPr>
          <w:rFonts w:ascii="Times New Roman" w:hAnsi="Times New Roman" w:cs="Times New Roman"/>
          <w:lang w:val="en-GB"/>
        </w:rPr>
        <w:t xml:space="preserve"> pivotal in identifying trends, tracking outbreaks, and informing timely interventions</w:t>
      </w:r>
      <w:sdt>
        <w:sdtPr>
          <w:rPr>
            <w:rFonts w:ascii="Times New Roman" w:hAnsi="Times New Roman" w:cs="Times New Roman"/>
            <w:color w:val="000000"/>
            <w:lang w:val="en-GB"/>
          </w:rPr>
          <w:tag w:val="MENDELEY_CITATION_v3_eyJjaXRhdGlvbklEIjoiTUVOREVMRVlfQ0lUQVRJT05fYzBkZjEyMjItNTNlMi00NDVmLTgxZTEtM2E1NTRhOWZmOWYxIiwicHJvcGVydGllcyI6eyJub3RlSW5kZXgiOjB9LCJpc0VkaXRlZCI6ZmFsc2UsIm1hbnVhbE92ZXJyaWRlIjp7ImlzTWFudWFsbHlPdmVycmlkZGVuIjpmYWxzZSwiY2l0ZXByb2NUZXh0IjoiWzE4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230514219"/>
          <w:placeholder>
            <w:docPart w:val="3318EE8D2E1B4F8AB0CC55CDDDF94A5A"/>
          </w:placeholder>
        </w:sdtPr>
        <w:sdtContent>
          <w:r w:rsidR="003A3CBA" w:rsidRPr="003A3CBA">
            <w:rPr>
              <w:rFonts w:ascii="Times New Roman" w:hAnsi="Times New Roman" w:cs="Times New Roman"/>
              <w:color w:val="000000"/>
              <w:lang w:val="en-GB"/>
            </w:rPr>
            <w:t>[18]</w:t>
          </w:r>
        </w:sdtContent>
      </w:sdt>
      <w:r w:rsidRPr="00477FF3">
        <w:rPr>
          <w:rFonts w:ascii="Times New Roman" w:hAnsi="Times New Roman" w:cs="Times New Roman"/>
          <w:lang w:val="en-GB"/>
        </w:rPr>
        <w:t>. Comprehensive, real-time data collection enables accurate analysis of determinants such as temperature, population density, and urbanization, as demonstrated in this study.</w:t>
      </w:r>
      <w:r>
        <w:rPr>
          <w:rFonts w:ascii="Times New Roman" w:hAnsi="Times New Roman" w:cs="Times New Roman"/>
          <w:lang w:val="en-GB"/>
        </w:rPr>
        <w:t xml:space="preserve"> </w:t>
      </w:r>
      <w:r w:rsidRPr="00D83EE9">
        <w:rPr>
          <w:rFonts w:ascii="Times New Roman" w:hAnsi="Times New Roman" w:cs="Times New Roman"/>
          <w:lang w:val="en-GB"/>
        </w:rPr>
        <w:t xml:space="preserve">However, gaps in reporting persist, with a current delay of nearly two months on the WHO dashboard. </w:t>
      </w:r>
    </w:p>
    <w:p w14:paraId="1E00CCAD" w14:textId="78B32C26" w:rsidR="00F3640C" w:rsidRPr="00FA5849" w:rsidRDefault="00F3640C" w:rsidP="004D16A9">
      <w:pPr>
        <w:spacing w:line="480" w:lineRule="auto"/>
        <w:rPr>
          <w:rFonts w:ascii="Times New Roman" w:hAnsi="Times New Roman" w:cs="Times New Roman"/>
          <w:lang w:val="en-GB"/>
        </w:rPr>
      </w:pPr>
      <w:r w:rsidRPr="00D83EE9">
        <w:rPr>
          <w:rFonts w:ascii="Times New Roman" w:hAnsi="Times New Roman" w:cs="Times New Roman"/>
          <w:lang w:val="en-GB"/>
        </w:rPr>
        <w:t xml:space="preserve">The </w:t>
      </w:r>
      <w:r>
        <w:rPr>
          <w:rFonts w:ascii="Times New Roman" w:hAnsi="Times New Roman" w:cs="Times New Roman"/>
          <w:lang w:val="en-GB"/>
        </w:rPr>
        <w:t>COVID-19</w:t>
      </w:r>
      <w:r w:rsidRPr="00D83EE9">
        <w:rPr>
          <w:rFonts w:ascii="Times New Roman" w:hAnsi="Times New Roman" w:cs="Times New Roman"/>
          <w:lang w:val="en-GB"/>
        </w:rPr>
        <w:t xml:space="preserve"> pandemic highlighted the importance of real-time data sharing, a practice that must be replicated for other diseases, including dengue. Countries not currently reporting dengue cases to the WHO platform</w:t>
      </w:r>
      <w:r>
        <w:rPr>
          <w:rFonts w:ascii="Times New Roman" w:hAnsi="Times New Roman" w:cs="Times New Roman"/>
          <w:lang w:val="en-GB"/>
        </w:rPr>
        <w:t>, including European countries,</w:t>
      </w:r>
      <w:r w:rsidRPr="00D83EE9">
        <w:rPr>
          <w:rFonts w:ascii="Times New Roman" w:hAnsi="Times New Roman" w:cs="Times New Roman"/>
          <w:lang w:val="en-GB"/>
        </w:rPr>
        <w:t xml:space="preserve"> should be encouraged and supported to participate in this global effort to enhance data transparency and collaboration.</w:t>
      </w:r>
      <w:r>
        <w:rPr>
          <w:rFonts w:ascii="Times New Roman" w:hAnsi="Times New Roman" w:cs="Times New Roman"/>
          <w:lang w:val="en-GB"/>
        </w:rPr>
        <w:t xml:space="preserve"> </w:t>
      </w:r>
      <w:r w:rsidRPr="00477FF3">
        <w:rPr>
          <w:rFonts w:ascii="Times New Roman" w:hAnsi="Times New Roman" w:cs="Times New Roman"/>
          <w:lang w:val="en-GB"/>
        </w:rPr>
        <w:t>Addressing these challenges through investments in digital health infrastructure, standardi</w:t>
      </w:r>
      <w:r>
        <w:rPr>
          <w:rFonts w:ascii="Times New Roman" w:hAnsi="Times New Roman" w:cs="Times New Roman"/>
          <w:lang w:val="en-GB"/>
        </w:rPr>
        <w:t>s</w:t>
      </w:r>
      <w:r w:rsidRPr="00477FF3">
        <w:rPr>
          <w:rFonts w:ascii="Times New Roman" w:hAnsi="Times New Roman" w:cs="Times New Roman"/>
          <w:lang w:val="en-GB"/>
        </w:rPr>
        <w:t>ed reporting protocols, and international collaboration is essential to improving the global response to dengue. Transparent and accessible data sharing will be vital for forecasting outbreaks, tailoring interventions, and evaluating the effectiveness of existing control measures</w:t>
      </w:r>
      <w:r>
        <w:rPr>
          <w:rFonts w:ascii="Times New Roman" w:hAnsi="Times New Roman" w:cs="Times New Roman"/>
          <w:lang w:val="en-GB"/>
        </w:rPr>
        <w:t>.</w:t>
      </w:r>
    </w:p>
    <w:p w14:paraId="6AFC8940" w14:textId="77777777" w:rsidR="004B54A6" w:rsidRDefault="004B54A6" w:rsidP="004D16A9">
      <w:pPr>
        <w:spacing w:line="480" w:lineRule="auto"/>
        <w:rPr>
          <w:rFonts w:ascii="Times New Roman" w:hAnsi="Times New Roman" w:cs="Times New Roman"/>
          <w:b/>
          <w:bCs/>
        </w:rPr>
      </w:pPr>
    </w:p>
    <w:p w14:paraId="233E098B" w14:textId="05E2DB1D" w:rsidR="00F3640C" w:rsidRPr="00DF2967" w:rsidRDefault="00DF2967" w:rsidP="004D16A9">
      <w:pPr>
        <w:spacing w:line="480" w:lineRule="auto"/>
        <w:rPr>
          <w:rFonts w:ascii="Times New Roman" w:hAnsi="Times New Roman" w:cs="Times New Roman"/>
          <w:b/>
          <w:bCs/>
          <w:lang w:val="en-GB"/>
        </w:rPr>
      </w:pPr>
      <w:r w:rsidRPr="00DF2967">
        <w:rPr>
          <w:rFonts w:ascii="Times New Roman" w:hAnsi="Times New Roman" w:cs="Times New Roman"/>
          <w:b/>
          <w:bCs/>
        </w:rPr>
        <w:t>Prioritizing Dengue: Urgent Global Action for Research, Innovation &amp; Control</w:t>
      </w:r>
    </w:p>
    <w:p w14:paraId="50437660" w14:textId="383A6C2C" w:rsidR="005E2922" w:rsidRPr="00115428" w:rsidRDefault="00E82D5C" w:rsidP="004D16A9">
      <w:pPr>
        <w:spacing w:line="48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E5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3A3CBA" w:rsidRPr="003A3CBA">
            <w:rPr>
              <w:rFonts w:ascii="Times New Roman" w:hAnsi="Times New Roman" w:cs="Times New Roman"/>
              <w:color w:val="000000"/>
              <w:lang w:val="en-GB"/>
            </w:rPr>
            <w:t>[19]</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 xml:space="preserve">e investment in critical areas such as vaccine development, therapeutic </w:t>
      </w:r>
      <w:r w:rsidRPr="00115428">
        <w:rPr>
          <w:rFonts w:ascii="Times New Roman" w:hAnsi="Times New Roman" w:cs="Times New Roman"/>
          <w:lang w:val="en-GB"/>
        </w:rPr>
        <w:lastRenderedPageBreak/>
        <w:t>innovations, and enhanced vector control strategies. 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3A3CBA" w:rsidRPr="003A3CBA">
            <w:rPr>
              <w:rFonts w:ascii="Times New Roman" w:hAnsi="Times New Roman" w:cs="Times New Roman"/>
              <w:color w:val="000000"/>
              <w:lang w:val="en-GB"/>
            </w:rPr>
            <w:t>[20]</w:t>
          </w:r>
        </w:sdtContent>
      </w:sdt>
      <w:r w:rsidRPr="00115428">
        <w:rPr>
          <w:rFonts w:ascii="Times New Roman" w:hAnsi="Times New Roman" w:cs="Times New Roman"/>
          <w:lang w:val="en-GB"/>
        </w:rPr>
        <w:t>. Furthermore, this study highlights how climate and demographic factors exacerbate dengue-related mortality, underlining the need for tailored, multidisciplinary approaches to prevention and treatment.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 and treatable disease.</w:t>
      </w:r>
    </w:p>
    <w:p w14:paraId="5CC8679E" w14:textId="4F04D496" w:rsidR="003757CB" w:rsidRPr="00115428" w:rsidRDefault="003757CB" w:rsidP="004D16A9">
      <w:pPr>
        <w:spacing w:line="480" w:lineRule="auto"/>
        <w:rPr>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0028398C"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 These variations between countries necessitate caution when interpreting and generalising the data.</w:t>
      </w:r>
      <w:r w:rsidR="001A5787">
        <w:rPr>
          <w:rFonts w:ascii="Times New Roman" w:hAnsi="Times New Roman" w:cs="Times New Roman"/>
          <w:lang w:val="en-GB"/>
        </w:rPr>
        <w:t xml:space="preserve"> </w:t>
      </w:r>
      <w:r w:rsidR="004B143F" w:rsidRPr="004B143F">
        <w:rPr>
          <w:rFonts w:ascii="Times New Roman" w:hAnsi="Times New Roman" w:cs="Times New Roman"/>
        </w:rPr>
        <w:t>We also identified factors influencing national-level dengue cases, deaths, and CFR. However, these findings should not be interpreted at the individual level, and the associations should not be considered causal.</w:t>
      </w:r>
      <w:r w:rsidR="0082190E">
        <w:rPr>
          <w:rFonts w:ascii="Times New Roman" w:hAnsi="Times New Roman" w:cs="Times New Roman"/>
          <w:lang w:val="en-GB"/>
        </w:rPr>
        <w:t xml:space="preserve"> </w:t>
      </w:r>
    </w:p>
    <w:p w14:paraId="0F3BEE58" w14:textId="3DA9C5DF" w:rsidR="00ED2C4F" w:rsidRPr="00115428" w:rsidRDefault="00ED2C4F" w:rsidP="004D16A9">
      <w:pPr>
        <w:spacing w:line="480" w:lineRule="auto"/>
        <w:rPr>
          <w:rFonts w:ascii="Times New Roman" w:hAnsi="Times New Roman" w:cs="Times New Roman"/>
          <w:lang w:val="en-GB"/>
        </w:rPr>
      </w:pPr>
      <w:r w:rsidRPr="00115428">
        <w:rPr>
          <w:rFonts w:ascii="Times New Roman" w:hAnsi="Times New Roman" w:cs="Times New Roman"/>
          <w:lang w:val="en-GB"/>
        </w:rPr>
        <w:t>The current dengue control programme is heavily reliant on vector control strategies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3A3CBA" w:rsidRPr="003A3CBA">
            <w:rPr>
              <w:rFonts w:ascii="Times New Roman" w:hAnsi="Times New Roman" w:cs="Times New Roman"/>
              <w:color w:val="000000"/>
              <w:lang w:val="en-GB"/>
            </w:rPr>
            <w:t>[21]</w:t>
          </w:r>
        </w:sdtContent>
      </w:sdt>
      <w:r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3A3CBA" w:rsidRPr="003A3CBA">
            <w:rPr>
              <w:rFonts w:ascii="Times New Roman" w:hAnsi="Times New Roman" w:cs="Times New Roman"/>
              <w:color w:val="000000"/>
              <w:lang w:val="en-GB"/>
            </w:rPr>
            <w:t>[21]</w:t>
          </w:r>
        </w:sdtContent>
      </w:sdt>
      <w:r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r w:rsidRPr="00115428">
        <w:rPr>
          <w:rFonts w:ascii="Times New Roman" w:hAnsi="Times New Roman" w:cs="Times New Roman"/>
          <w:lang w:val="en-GB"/>
        </w:rPr>
        <w:t>severe dengue cases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588575250"/>
          <w:placeholder>
            <w:docPart w:val="63AD9EA74EA74CDBA91E4451F77A7E74"/>
          </w:placeholder>
        </w:sdtPr>
        <w:sdtContent>
          <w:r w:rsidR="003A3CBA" w:rsidRPr="003A3CBA">
            <w:rPr>
              <w:rFonts w:ascii="Times New Roman" w:hAnsi="Times New Roman" w:cs="Times New Roman"/>
              <w:color w:val="000000"/>
              <w:lang w:val="en-GB"/>
            </w:rPr>
            <w:t>[20]</w:t>
          </w:r>
        </w:sdtContent>
      </w:sdt>
      <w:r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Iy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3A3CBA" w:rsidRPr="003A3CBA">
            <w:rPr>
              <w:rFonts w:ascii="Times New Roman" w:hAnsi="Times New Roman" w:cs="Times New Roman"/>
              <w:color w:val="000000"/>
              <w:lang w:val="en-GB"/>
            </w:rPr>
            <w:t>[22]</w:t>
          </w:r>
        </w:sdtContent>
      </w:sdt>
      <w:r w:rsidRPr="00115428">
        <w:rPr>
          <w:rFonts w:ascii="Times New Roman" w:hAnsi="Times New Roman" w:cs="Times New Roman"/>
          <w:lang w:val="en-GB"/>
        </w:rPr>
        <w:t xml:space="preserve">. The </w:t>
      </w:r>
      <w:r w:rsidR="0045325D" w:rsidRPr="00115428">
        <w:rPr>
          <w:rFonts w:ascii="Times New Roman" w:hAnsi="Times New Roman" w:cs="Times New Roman"/>
          <w:lang w:val="en-GB"/>
        </w:rPr>
        <w:t>Inclusion</w:t>
      </w:r>
      <w:r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w:t>
      </w:r>
      <w:r w:rsidR="00CE7EC1" w:rsidRPr="00115428">
        <w:rPr>
          <w:rFonts w:ascii="Times New Roman" w:hAnsi="Times New Roman" w:cs="Times New Roman"/>
          <w:lang w:val="en-GB"/>
        </w:rPr>
        <w:lastRenderedPageBreak/>
        <w:t>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z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3A3CBA" w:rsidRPr="003A3CBA">
            <w:rPr>
              <w:rFonts w:ascii="Times New Roman" w:hAnsi="Times New Roman" w:cs="Times New Roman"/>
              <w:color w:val="000000"/>
              <w:lang w:val="en-GB"/>
            </w:rPr>
            <w:t>[23]</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Pr="00115428">
        <w:rPr>
          <w:rFonts w:ascii="Times New Roman" w:hAnsi="Times New Roman" w:cs="Times New Roman"/>
          <w:lang w:val="en-GB"/>
        </w:rPr>
        <w:t>Strengthening international collaboration and resource allocation is critical to address the rising global dengue burden.</w:t>
      </w:r>
    </w:p>
    <w:p w14:paraId="29373F2F" w14:textId="756AE906" w:rsidR="003821D2" w:rsidRDefault="00B6272F" w:rsidP="004D16A9">
      <w:pPr>
        <w:spacing w:line="480" w:lineRule="auto"/>
        <w:rPr>
          <w:ins w:id="33" w:author="Mohammad Nayeem Hasan" w:date="2025-04-28T23:00:00Z" w16du:dateUtc="2025-04-28T17:00:00Z"/>
          <w:rFonts w:ascii="Times New Roman" w:hAnsi="Times New Roman" w:cs="Times New Roman"/>
          <w:b/>
          <w:bCs/>
          <w:lang w:val="en-GB"/>
        </w:rPr>
      </w:pPr>
      <w:ins w:id="34" w:author="Mohammad Nayeem Hasan" w:date="2025-04-28T23:00:00Z" w16du:dateUtc="2025-04-28T17:00:00Z">
        <w:r>
          <w:rPr>
            <w:rFonts w:ascii="Times New Roman" w:hAnsi="Times New Roman" w:cs="Times New Roman"/>
            <w:b/>
            <w:bCs/>
            <w:lang w:val="en-GB"/>
          </w:rPr>
          <w:t>Limitations</w:t>
        </w:r>
      </w:ins>
    </w:p>
    <w:p w14:paraId="411E41D7" w14:textId="3690824D" w:rsidR="00B6272F" w:rsidRPr="00B6272F" w:rsidRDefault="00B6272F" w:rsidP="004D16A9">
      <w:pPr>
        <w:spacing w:line="480" w:lineRule="auto"/>
        <w:rPr>
          <w:rFonts w:ascii="Times New Roman" w:hAnsi="Times New Roman" w:cs="Times New Roman"/>
          <w:lang w:val="en-GB"/>
          <w:rPrChange w:id="35" w:author="Mohammad Nayeem Hasan" w:date="2025-04-28T23:01:00Z" w16du:dateUtc="2025-04-28T17:01:00Z">
            <w:rPr>
              <w:rFonts w:ascii="Times New Roman" w:hAnsi="Times New Roman" w:cs="Times New Roman"/>
              <w:b/>
              <w:bCs/>
              <w:lang w:val="en-GB"/>
            </w:rPr>
          </w:rPrChange>
        </w:rPr>
      </w:pPr>
      <w:ins w:id="36" w:author="Mohammad Nayeem Hasan" w:date="2025-04-28T23:00:00Z" w16du:dateUtc="2025-04-28T17:00:00Z">
        <w:r w:rsidRPr="00B6272F">
          <w:rPr>
            <w:rFonts w:ascii="Times New Roman" w:hAnsi="Times New Roman" w:cs="Times New Roman"/>
            <w:lang w:val="en-GB"/>
            <w:rPrChange w:id="37" w:author="Mohammad Nayeem Hasan" w:date="2025-04-28T23:01:00Z" w16du:dateUtc="2025-04-28T17:01:00Z">
              <w:rPr>
                <w:rFonts w:ascii="Times New Roman" w:hAnsi="Times New Roman" w:cs="Times New Roman"/>
                <w:b/>
                <w:bCs/>
                <w:lang w:val="en-GB"/>
              </w:rPr>
            </w:rPrChange>
          </w:rPr>
          <w:t xml:space="preserve">It is possible that both children and older adults are more vulnerable to dengue severity and fatality compared to middle-aged individuals. However, due to the lack of detailed age-category variables in the available data, we were unable to </w:t>
        </w:r>
        <w:proofErr w:type="spellStart"/>
        <w:r w:rsidRPr="00B6272F">
          <w:rPr>
            <w:rFonts w:ascii="Times New Roman" w:hAnsi="Times New Roman" w:cs="Times New Roman"/>
            <w:lang w:val="en-GB"/>
            <w:rPrChange w:id="38" w:author="Mohammad Nayeem Hasan" w:date="2025-04-28T23:01:00Z" w16du:dateUtc="2025-04-28T17:01:00Z">
              <w:rPr>
                <w:rFonts w:ascii="Times New Roman" w:hAnsi="Times New Roman" w:cs="Times New Roman"/>
                <w:b/>
                <w:bCs/>
                <w:lang w:val="en-GB"/>
              </w:rPr>
            </w:rPrChange>
          </w:rPr>
          <w:t>analyze</w:t>
        </w:r>
        <w:proofErr w:type="spellEnd"/>
        <w:r w:rsidRPr="00B6272F">
          <w:rPr>
            <w:rFonts w:ascii="Times New Roman" w:hAnsi="Times New Roman" w:cs="Times New Roman"/>
            <w:lang w:val="en-GB"/>
            <w:rPrChange w:id="39" w:author="Mohammad Nayeem Hasan" w:date="2025-04-28T23:01:00Z" w16du:dateUtc="2025-04-28T17:01:00Z">
              <w:rPr>
                <w:rFonts w:ascii="Times New Roman" w:hAnsi="Times New Roman" w:cs="Times New Roman"/>
                <w:b/>
                <w:bCs/>
                <w:lang w:val="en-GB"/>
              </w:rPr>
            </w:rPrChange>
          </w:rPr>
          <w:t xml:space="preserve"> and present dengue severity and fatality across specific age groups.</w:t>
        </w:r>
      </w:ins>
      <w:ins w:id="40" w:author="Mohammad Nayeem Hasan" w:date="2025-04-28T23:05:00Z" w16du:dateUtc="2025-04-28T17:05:00Z">
        <w:r w:rsidR="00F023BD">
          <w:rPr>
            <w:rFonts w:ascii="Times New Roman" w:hAnsi="Times New Roman" w:cs="Times New Roman"/>
            <w:lang w:val="en-GB"/>
          </w:rPr>
          <w:t xml:space="preserve"> </w:t>
        </w:r>
        <w:r w:rsidR="00F023BD" w:rsidRPr="00F023BD">
          <w:rPr>
            <w:rFonts w:ascii="Times New Roman" w:hAnsi="Times New Roman" w:cs="Times New Roman"/>
            <w:lang w:val="en-GB"/>
          </w:rPr>
          <w:t>Moreover, our analysis is dependent on dengue data reported to and compiled by the World Health Organization (WHO), which may not fully capture underreported or misclassified cases from certain regions. Despite these limitations, the consistency of patterns observed across multiple countries and datasets lends credibility to our findings and helps to highlight important global trends in dengue severity and fatality.</w:t>
        </w:r>
      </w:ins>
    </w:p>
    <w:p w14:paraId="62850BB0" w14:textId="154C3FC6" w:rsidR="00711AAE" w:rsidRPr="00115428" w:rsidRDefault="00711AAE" w:rsidP="004D16A9">
      <w:pPr>
        <w:spacing w:line="480" w:lineRule="auto"/>
        <w:rPr>
          <w:rFonts w:ascii="Times New Roman" w:hAnsi="Times New Roman" w:cs="Times New Roman"/>
          <w:b/>
          <w:bCs/>
          <w:lang w:val="en-GB"/>
        </w:rPr>
      </w:pPr>
      <w:r w:rsidRPr="00115428">
        <w:rPr>
          <w:rFonts w:ascii="Times New Roman" w:hAnsi="Times New Roman" w:cs="Times New Roman"/>
          <w:b/>
          <w:bCs/>
          <w:lang w:val="en-GB"/>
        </w:rPr>
        <w:t>Conclusion</w:t>
      </w:r>
    </w:p>
    <w:p w14:paraId="7513C85D" w14:textId="52D996A6" w:rsidR="00BA054C" w:rsidRDefault="00715F49" w:rsidP="004B54A6">
      <w:pPr>
        <w:spacing w:line="480" w:lineRule="auto"/>
        <w:rPr>
          <w:rFonts w:ascii="Times New Roman" w:hAnsi="Times New Roman" w:cs="Times New Roman"/>
          <w:b/>
        </w:rPr>
      </w:pPr>
      <w:r w:rsidRPr="00715F49">
        <w:rPr>
          <w:rFonts w:ascii="Times New Roman" w:hAnsi="Times New Roman" w:cs="Times New Roman"/>
        </w:rPr>
        <w:t xml:space="preserve">In 2024, dengue cases (14 million) and deaths (&gt;9,000) reached record highs. Urgent focus is needed on vaccine development, novel therapies, improved patient management, vector control, and early detection of </w:t>
      </w:r>
      <w:r w:rsidR="0035087E" w:rsidRPr="0035087E">
        <w:rPr>
          <w:rFonts w:ascii="Times New Roman" w:hAnsi="Times New Roman" w:cs="Times New Roman"/>
          <w:lang w:val="en-GB"/>
        </w:rPr>
        <w:t>secondary and severe dengue cases</w:t>
      </w:r>
      <w:r w:rsidR="00711AAE" w:rsidRPr="0035087E">
        <w:rPr>
          <w:rFonts w:ascii="Times New Roman" w:hAnsi="Times New Roman" w:cs="Times New Roman"/>
          <w:lang w:val="en-GB"/>
        </w:rPr>
        <w:t xml:space="preserve">. </w:t>
      </w:r>
      <w:r w:rsidR="00711AAE" w:rsidRPr="00115428">
        <w:rPr>
          <w:rFonts w:ascii="Times New Roman" w:hAnsi="Times New Roman" w:cs="Times New Roman"/>
          <w:lang w:val="en-GB"/>
        </w:rPr>
        <w:t>Prioritizing dengue in the WHO's research agenda, alongside global collaboration and investment, is crucial for reducing its burden and preventing future outbreaks</w:t>
      </w:r>
      <w:r w:rsidR="004B54A6">
        <w:rPr>
          <w:rFonts w:ascii="Times New Roman" w:hAnsi="Times New Roman" w:cs="Times New Roman"/>
          <w:lang w:val="en-GB"/>
        </w:rPr>
        <w:t xml:space="preserve">. </w:t>
      </w:r>
    </w:p>
    <w:p w14:paraId="575A45DC" w14:textId="66DCF21A" w:rsidR="00BA054C" w:rsidRDefault="00BA054C" w:rsidP="00BA054C">
      <w:pPr>
        <w:spacing w:line="240" w:lineRule="auto"/>
        <w:rPr>
          <w:rFonts w:ascii="Times New Roman" w:hAnsi="Times New Roman" w:cs="Times New Roman"/>
          <w:b/>
        </w:rPr>
      </w:pPr>
      <w:r w:rsidRPr="00251DF3">
        <w:rPr>
          <w:rFonts w:ascii="Times New Roman" w:hAnsi="Times New Roman" w:cs="Times New Roman"/>
          <w:b/>
        </w:rPr>
        <w:t>Declarations of competing interest</w:t>
      </w:r>
    </w:p>
    <w:p w14:paraId="3D36F6C4"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00A5A1FC" w14:textId="77777777" w:rsidR="00BA054C" w:rsidRDefault="00BA054C" w:rsidP="00BA054C">
      <w:pPr>
        <w:spacing w:line="240" w:lineRule="auto"/>
        <w:rPr>
          <w:rFonts w:ascii="Times New Roman" w:hAnsi="Times New Roman" w:cs="Times New Roman"/>
        </w:rPr>
      </w:pPr>
    </w:p>
    <w:p w14:paraId="6D43FFC9" w14:textId="77777777" w:rsidR="00BA054C" w:rsidRPr="00251DF3" w:rsidRDefault="00BA054C" w:rsidP="00BA054C">
      <w:pPr>
        <w:spacing w:line="240" w:lineRule="auto"/>
        <w:rPr>
          <w:rFonts w:ascii="Times New Roman" w:hAnsi="Times New Roman" w:cs="Times New Roman"/>
          <w:b/>
          <w:bCs/>
        </w:rPr>
      </w:pPr>
      <w:r w:rsidRPr="00115428">
        <w:rPr>
          <w:rFonts w:ascii="Times New Roman" w:hAnsi="Times New Roman" w:cs="Times New Roman"/>
          <w:b/>
          <w:bCs/>
        </w:rPr>
        <w:t>Acknowledgments</w:t>
      </w:r>
    </w:p>
    <w:p w14:paraId="64B8A78C"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We acknowledge the WHO and its regional offices for sharing dengue cases and death data on a portal accessible by the public. </w:t>
      </w:r>
    </w:p>
    <w:p w14:paraId="1B009009" w14:textId="77777777" w:rsidR="00BA054C" w:rsidRDefault="00BA054C" w:rsidP="00BA054C">
      <w:pPr>
        <w:spacing w:line="240" w:lineRule="auto"/>
        <w:rPr>
          <w:rFonts w:ascii="Times New Roman" w:hAnsi="Times New Roman" w:cs="Times New Roman"/>
        </w:rPr>
      </w:pPr>
    </w:p>
    <w:p w14:paraId="7FA26B81"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Funding statement</w:t>
      </w:r>
    </w:p>
    <w:p w14:paraId="15032396"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3478DE60" w14:textId="77777777" w:rsidR="00BA054C" w:rsidRPr="00115428" w:rsidRDefault="00BA054C" w:rsidP="00BA054C">
      <w:pPr>
        <w:spacing w:line="240" w:lineRule="auto"/>
        <w:rPr>
          <w:rFonts w:ascii="Times New Roman" w:hAnsi="Times New Roman" w:cs="Times New Roman"/>
        </w:rPr>
      </w:pPr>
    </w:p>
    <w:p w14:paraId="1BF7DB26" w14:textId="77777777" w:rsidR="00BA054C" w:rsidRPr="00115428" w:rsidRDefault="00BA054C" w:rsidP="00BA054C">
      <w:pPr>
        <w:spacing w:line="240" w:lineRule="auto"/>
        <w:rPr>
          <w:rFonts w:ascii="Times New Roman" w:hAnsi="Times New Roman" w:cs="Times New Roman"/>
          <w:b/>
          <w:bCs/>
        </w:rPr>
      </w:pPr>
      <w:r w:rsidRPr="00115428">
        <w:rPr>
          <w:rFonts w:ascii="Times New Roman" w:hAnsi="Times New Roman" w:cs="Times New Roman"/>
          <w:b/>
          <w:bCs/>
        </w:rPr>
        <w:lastRenderedPageBreak/>
        <w:t>Author´s Contribution</w:t>
      </w:r>
      <w:r>
        <w:rPr>
          <w:rFonts w:ascii="Times New Roman" w:hAnsi="Times New Roman" w:cs="Times New Roman"/>
          <w:b/>
          <w:bCs/>
        </w:rPr>
        <w:t xml:space="preserve"> Statement</w:t>
      </w:r>
    </w:p>
    <w:p w14:paraId="0E9F0538" w14:textId="77777777" w:rsidR="00BA054C"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Conceptualization: NH, Data curation: MNH, writing original draft: NH, MNH, JO, Writing, review, and editing: MA, MNH, JO, MB, </w:t>
      </w:r>
      <w:r>
        <w:rPr>
          <w:rFonts w:ascii="Times New Roman" w:hAnsi="Times New Roman" w:cs="Times New Roman"/>
        </w:rPr>
        <w:t xml:space="preserve">SK, </w:t>
      </w:r>
      <w:r w:rsidRPr="00115428">
        <w:rPr>
          <w:rFonts w:ascii="Times New Roman" w:hAnsi="Times New Roman" w:cs="Times New Roman"/>
        </w:rPr>
        <w:t xml:space="preserve">DP, PP </w:t>
      </w:r>
    </w:p>
    <w:p w14:paraId="0597E29B" w14:textId="77777777" w:rsidR="00BA054C" w:rsidRDefault="00BA054C" w:rsidP="00BA054C">
      <w:pPr>
        <w:spacing w:line="240" w:lineRule="auto"/>
        <w:rPr>
          <w:rFonts w:ascii="Times New Roman" w:hAnsi="Times New Roman" w:cs="Times New Roman"/>
          <w:b/>
        </w:rPr>
      </w:pPr>
    </w:p>
    <w:p w14:paraId="2EDCFCB2"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Ethics statement</w:t>
      </w:r>
    </w:p>
    <w:p w14:paraId="6ED70ED4" w14:textId="77777777" w:rsidR="00BA054C" w:rsidRPr="00115428" w:rsidRDefault="00BA054C" w:rsidP="00BA054C">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4B60D6DF" w14:textId="77777777" w:rsidR="00BA054C" w:rsidRPr="00115428" w:rsidRDefault="00BA054C" w:rsidP="00BA054C">
      <w:pPr>
        <w:spacing w:line="240" w:lineRule="auto"/>
        <w:rPr>
          <w:rFonts w:ascii="Times New Roman" w:hAnsi="Times New Roman" w:cs="Times New Roman"/>
          <w:lang w:val="en-GB"/>
        </w:rPr>
      </w:pPr>
    </w:p>
    <w:p w14:paraId="5D200C97" w14:textId="77777777" w:rsidR="00BA054C" w:rsidRPr="00115428" w:rsidRDefault="00BA054C" w:rsidP="00BA054C">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318FE60E" w14:textId="77777777" w:rsidR="00BA054C" w:rsidRPr="00115428" w:rsidRDefault="00BA054C" w:rsidP="00BA054C">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3EBD3DBE" w14:textId="77777777" w:rsidR="00ED2C4F" w:rsidRPr="00115428" w:rsidRDefault="00ED2C4F" w:rsidP="00C23F4F">
      <w:pPr>
        <w:rPr>
          <w:rFonts w:ascii="Times New Roman" w:hAnsi="Times New Roman" w:cs="Times New Roman"/>
        </w:rPr>
      </w:pPr>
    </w:p>
    <w:p w14:paraId="7CF67AF6" w14:textId="77777777" w:rsidR="00B40142" w:rsidRPr="00115428" w:rsidRDefault="00BB2EC3" w:rsidP="00C23F4F">
      <w:pPr>
        <w:rPr>
          <w:rFonts w:ascii="Times New Roman" w:hAnsi="Times New Roman" w:cs="Times New Roman"/>
          <w:b/>
          <w:bCs/>
        </w:rPr>
      </w:pPr>
      <w:r w:rsidRPr="00115428">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00CBAF8E" w14:textId="77777777" w:rsidR="003A3CBA" w:rsidRDefault="003A3CBA">
          <w:pPr>
            <w:autoSpaceDE w:val="0"/>
            <w:autoSpaceDN w:val="0"/>
            <w:ind w:hanging="640"/>
            <w:divId w:val="1917543824"/>
            <w:rPr>
              <w:rFonts w:eastAsia="Times New Roman"/>
              <w:kern w:val="0"/>
              <w:sz w:val="24"/>
              <w:szCs w:val="24"/>
              <w14:ligatures w14:val="none"/>
            </w:rPr>
          </w:pPr>
          <w:r>
            <w:rPr>
              <w:rFonts w:eastAsia="Times New Roman"/>
            </w:rPr>
            <w:t>[1]</w:t>
          </w:r>
          <w:r>
            <w:rPr>
              <w:rFonts w:eastAsia="Times New Roman"/>
            </w:rPr>
            <w:tab/>
            <w:t xml:space="preserve">Wellcome Trust. Millions of engineered mosquitoes are helping to fight dengue – here’s </w:t>
          </w:r>
          <w:proofErr w:type="gramStart"/>
          <w:r>
            <w:rPr>
              <w:rFonts w:eastAsia="Times New Roman"/>
            </w:rPr>
            <w:t>how .</w:t>
          </w:r>
          <w:proofErr w:type="gramEnd"/>
          <w:r>
            <w:rPr>
              <w:rFonts w:eastAsia="Times New Roman"/>
            </w:rPr>
            <w:t xml:space="preserve"> London: 2025.</w:t>
          </w:r>
        </w:p>
        <w:p w14:paraId="211A85F9" w14:textId="77777777" w:rsidR="003A3CBA" w:rsidRDefault="003A3CBA">
          <w:pPr>
            <w:autoSpaceDE w:val="0"/>
            <w:autoSpaceDN w:val="0"/>
            <w:ind w:hanging="640"/>
            <w:divId w:val="2041979111"/>
            <w:rPr>
              <w:rFonts w:eastAsia="Times New Roman"/>
            </w:rPr>
          </w:pPr>
          <w:r>
            <w:rPr>
              <w:rFonts w:eastAsia="Times New Roman"/>
            </w:rPr>
            <w:t>[2]</w:t>
          </w:r>
          <w:r>
            <w:rPr>
              <w:rFonts w:eastAsia="Times New Roman"/>
            </w:rPr>
            <w:tab/>
            <w:t>Haider N, Hasan MN, Onyango J, Asaduzzaman M. Global Landmark: 2023 Marks the Worst Year for Dengue Cases with Millions Infected and Thousands of Deaths Reported. IJID Regions 2024:100459. https://doi.org/10.1016/j.ijregi.2024.100459.</w:t>
          </w:r>
        </w:p>
        <w:p w14:paraId="11925B75" w14:textId="77777777" w:rsidR="003A3CBA" w:rsidRDefault="003A3CBA">
          <w:pPr>
            <w:autoSpaceDE w:val="0"/>
            <w:autoSpaceDN w:val="0"/>
            <w:ind w:hanging="640"/>
            <w:divId w:val="677738165"/>
            <w:rPr>
              <w:rFonts w:eastAsia="Times New Roman"/>
            </w:rPr>
          </w:pPr>
          <w:r>
            <w:rPr>
              <w:rFonts w:eastAsia="Times New Roman"/>
            </w:rPr>
            <w:t>[3]</w:t>
          </w:r>
          <w:r>
            <w:rPr>
              <w:rFonts w:eastAsia="Times New Roman"/>
            </w:rPr>
            <w:tab/>
            <w:t>Najmul Haider. Modeling the vector-borne disease transmission potential in northern Europe with a special emphasis on microclimatic temperature: PhD Thesis. Technical University of Denmark, 2018.</w:t>
          </w:r>
        </w:p>
        <w:p w14:paraId="36CB46BF" w14:textId="77777777" w:rsidR="003A3CBA" w:rsidRDefault="003A3CBA">
          <w:pPr>
            <w:autoSpaceDE w:val="0"/>
            <w:autoSpaceDN w:val="0"/>
            <w:ind w:hanging="640"/>
            <w:divId w:val="1196968515"/>
            <w:rPr>
              <w:rFonts w:eastAsia="Times New Roman"/>
            </w:rPr>
          </w:pPr>
          <w:r>
            <w:rPr>
              <w:rFonts w:eastAsia="Times New Roman"/>
            </w:rPr>
            <w:t>[4]</w:t>
          </w:r>
          <w:r>
            <w:rPr>
              <w:rFonts w:eastAsia="Times New Roman"/>
            </w:rPr>
            <w:tab/>
            <w:t>ECDC. Aedes albopictus—current known distribution: September 2020. Mosquito maps. https://ecdc.europa.eu/en/disease-vectors/surveillance-and-disease-data/mosquito-maps. Brussels: 2020.</w:t>
          </w:r>
        </w:p>
        <w:p w14:paraId="2F65E82A" w14:textId="77777777" w:rsidR="003A3CBA" w:rsidRDefault="003A3CBA">
          <w:pPr>
            <w:autoSpaceDE w:val="0"/>
            <w:autoSpaceDN w:val="0"/>
            <w:ind w:hanging="640"/>
            <w:divId w:val="1291131809"/>
            <w:rPr>
              <w:rFonts w:eastAsia="Times New Roman"/>
            </w:rPr>
          </w:pPr>
          <w:r>
            <w:rPr>
              <w:rFonts w:eastAsia="Times New Roman"/>
            </w:rPr>
            <w:t>[5]</w:t>
          </w:r>
          <w:r>
            <w:rPr>
              <w:rFonts w:eastAsia="Times New Roman"/>
            </w:rPr>
            <w:tab/>
            <w:t xml:space="preserve">Wei H-Y, Shu P-Y, Hung M-N. Characteristics and Risk Factors for Fatality in Patients with Dengue Hemorrhagic Fever, Taiwan, 2014. Am J Trop Med </w:t>
          </w:r>
          <w:proofErr w:type="spellStart"/>
          <w:r>
            <w:rPr>
              <w:rFonts w:eastAsia="Times New Roman"/>
            </w:rPr>
            <w:t>Hyg</w:t>
          </w:r>
          <w:proofErr w:type="spellEnd"/>
          <w:r>
            <w:rPr>
              <w:rFonts w:eastAsia="Times New Roman"/>
            </w:rPr>
            <w:t xml:space="preserve"> </w:t>
          </w:r>
          <w:proofErr w:type="gramStart"/>
          <w:r>
            <w:rPr>
              <w:rFonts w:eastAsia="Times New Roman"/>
            </w:rPr>
            <w:t>2016;95:322</w:t>
          </w:r>
          <w:proofErr w:type="gramEnd"/>
          <w:r>
            <w:rPr>
              <w:rFonts w:eastAsia="Times New Roman"/>
            </w:rPr>
            <w:t>–7. https://doi.org/10.4269/ajtmh.15-0905.</w:t>
          </w:r>
        </w:p>
        <w:p w14:paraId="73885C16" w14:textId="77777777" w:rsidR="003A3CBA" w:rsidRDefault="003A3CBA">
          <w:pPr>
            <w:autoSpaceDE w:val="0"/>
            <w:autoSpaceDN w:val="0"/>
            <w:ind w:hanging="640"/>
            <w:divId w:val="966006003"/>
            <w:rPr>
              <w:rFonts w:eastAsia="Times New Roman"/>
            </w:rPr>
          </w:pPr>
          <w:r>
            <w:rPr>
              <w:rFonts w:eastAsia="Times New Roman"/>
            </w:rPr>
            <w:t>[6]</w:t>
          </w:r>
          <w:r>
            <w:rPr>
              <w:rFonts w:eastAsia="Times New Roman"/>
            </w:rPr>
            <w:tab/>
            <w:t>The Guardian. Dengue fever: with a record 12.4m cases in 2024 so far, what is driving the world’s largest outbreak? London: 2024.</w:t>
          </w:r>
        </w:p>
        <w:p w14:paraId="5141A71C" w14:textId="77777777" w:rsidR="003A3CBA" w:rsidRDefault="003A3CBA">
          <w:pPr>
            <w:autoSpaceDE w:val="0"/>
            <w:autoSpaceDN w:val="0"/>
            <w:ind w:hanging="640"/>
            <w:divId w:val="1907833719"/>
            <w:rPr>
              <w:rFonts w:eastAsia="Times New Roman"/>
            </w:rPr>
          </w:pPr>
          <w:r>
            <w:rPr>
              <w:rFonts w:eastAsia="Times New Roman"/>
            </w:rPr>
            <w:t>[7]</w:t>
          </w:r>
          <w:r>
            <w:rPr>
              <w:rFonts w:eastAsia="Times New Roman"/>
            </w:rPr>
            <w:tab/>
            <w:t>WHO. Global dengue surveillance 2024. https://worldhealthorg.shinyapps.io/dengue_global/ (accessed January 3, 2025).</w:t>
          </w:r>
        </w:p>
        <w:p w14:paraId="5EB4C565" w14:textId="77777777" w:rsidR="003A3CBA" w:rsidRDefault="003A3CBA">
          <w:pPr>
            <w:autoSpaceDE w:val="0"/>
            <w:autoSpaceDN w:val="0"/>
            <w:ind w:hanging="640"/>
            <w:divId w:val="1711228775"/>
            <w:rPr>
              <w:rFonts w:eastAsia="Times New Roman"/>
            </w:rPr>
          </w:pPr>
          <w:r>
            <w:rPr>
              <w:rFonts w:eastAsia="Times New Roman"/>
            </w:rPr>
            <w:t>[8]</w:t>
          </w:r>
          <w:r>
            <w:rPr>
              <w:rFonts w:eastAsia="Times New Roman"/>
            </w:rPr>
            <w:tab/>
            <w:t>The World Bank. Population density (people per sq. km of land area). The World Bank 2018. https://data.worldbank.org/indicator/EN.POP.DNST (accessed June 2, 2020).</w:t>
          </w:r>
        </w:p>
        <w:p w14:paraId="5805A6EE" w14:textId="77777777" w:rsidR="003A3CBA" w:rsidRDefault="003A3CBA">
          <w:pPr>
            <w:autoSpaceDE w:val="0"/>
            <w:autoSpaceDN w:val="0"/>
            <w:ind w:hanging="640"/>
            <w:divId w:val="963540841"/>
            <w:rPr>
              <w:rFonts w:eastAsia="Times New Roman"/>
            </w:rPr>
          </w:pPr>
          <w:r>
            <w:rPr>
              <w:rFonts w:eastAsia="Times New Roman"/>
            </w:rPr>
            <w:t>[9]</w:t>
          </w:r>
          <w:r>
            <w:rPr>
              <w:rFonts w:eastAsia="Times New Roman"/>
            </w:rPr>
            <w:tab/>
            <w:t>The World Bank. Population ages 65 and above, total. World Bank Data 2018. https://data.worldbank.org/indicator/SP.POP.65UP.TO.ZS (accessed June 2, 2020).</w:t>
          </w:r>
        </w:p>
        <w:p w14:paraId="6BE1E03C" w14:textId="77777777" w:rsidR="003A3CBA" w:rsidRDefault="003A3CBA">
          <w:pPr>
            <w:autoSpaceDE w:val="0"/>
            <w:autoSpaceDN w:val="0"/>
            <w:ind w:hanging="640"/>
            <w:divId w:val="749814544"/>
            <w:rPr>
              <w:rFonts w:eastAsia="Times New Roman"/>
            </w:rPr>
          </w:pPr>
          <w:r>
            <w:rPr>
              <w:rFonts w:eastAsia="Times New Roman"/>
            </w:rPr>
            <w:lastRenderedPageBreak/>
            <w:t>[10]</w:t>
          </w:r>
          <w:r>
            <w:rPr>
              <w:rFonts w:eastAsia="Times New Roman"/>
            </w:rPr>
            <w:tab/>
            <w:t>OWID. Urbanization - Our World in Data 2024. https://ourworldindata.org/urbanization (accessed January 4, 2025).</w:t>
          </w:r>
        </w:p>
        <w:p w14:paraId="53644D97" w14:textId="77777777" w:rsidR="003A3CBA" w:rsidRDefault="003A3CBA">
          <w:pPr>
            <w:autoSpaceDE w:val="0"/>
            <w:autoSpaceDN w:val="0"/>
            <w:ind w:hanging="640"/>
            <w:divId w:val="1343320861"/>
            <w:rPr>
              <w:rFonts w:eastAsia="Times New Roman"/>
            </w:rPr>
          </w:pPr>
          <w:r>
            <w:rPr>
              <w:rFonts w:eastAsia="Times New Roman"/>
            </w:rPr>
            <w:t>[11]</w:t>
          </w:r>
          <w:r>
            <w:rPr>
              <w:rFonts w:eastAsia="Times New Roman"/>
            </w:rPr>
            <w:tab/>
            <w:t>WHO. Global health services data, obesity and overweight. 2020.</w:t>
          </w:r>
        </w:p>
        <w:p w14:paraId="4A0173FE" w14:textId="77777777" w:rsidR="003A3CBA" w:rsidRDefault="003A3CBA">
          <w:pPr>
            <w:autoSpaceDE w:val="0"/>
            <w:autoSpaceDN w:val="0"/>
            <w:ind w:hanging="640"/>
            <w:divId w:val="897131335"/>
            <w:rPr>
              <w:rFonts w:eastAsia="Times New Roman"/>
            </w:rPr>
          </w:pPr>
          <w:r>
            <w:rPr>
              <w:rFonts w:eastAsia="Times New Roman"/>
            </w:rPr>
            <w:t>[12]</w:t>
          </w:r>
          <w:r>
            <w:rPr>
              <w:rFonts w:eastAsia="Times New Roman"/>
            </w:rPr>
            <w:tab/>
            <w:t>OWID. Diabetes prevalence, 2021 2024. https://ourworldindata.org/grapher/diabetes-prevalence (accessed January 4, 2025).</w:t>
          </w:r>
        </w:p>
        <w:p w14:paraId="34CBC4D2" w14:textId="77777777" w:rsidR="003A3CBA" w:rsidRDefault="003A3CBA">
          <w:pPr>
            <w:autoSpaceDE w:val="0"/>
            <w:autoSpaceDN w:val="0"/>
            <w:ind w:hanging="640"/>
            <w:divId w:val="507987963"/>
            <w:rPr>
              <w:rFonts w:eastAsia="Times New Roman"/>
            </w:rPr>
          </w:pPr>
          <w:r>
            <w:rPr>
              <w:rFonts w:eastAsia="Times New Roman"/>
            </w:rPr>
            <w:t>[13]</w:t>
          </w:r>
          <w:r>
            <w:rPr>
              <w:rFonts w:eastAsia="Times New Roman"/>
            </w:rPr>
            <w:tab/>
            <w:t xml:space="preserve">WHO. Global report on hypertension: the race against a silent killer. Geneva: World Health Organization; 2023. </w:t>
          </w:r>
          <w:proofErr w:type="spellStart"/>
          <w:r>
            <w:rPr>
              <w:rFonts w:eastAsia="Times New Roman"/>
            </w:rPr>
            <w:t>Licence</w:t>
          </w:r>
          <w:proofErr w:type="spellEnd"/>
          <w:r>
            <w:rPr>
              <w:rFonts w:eastAsia="Times New Roman"/>
            </w:rPr>
            <w:t>: CC BY-NC-SA 3.0 IGO. Https://WwwWhoInt/Publications/i/Item/9789240081062 2023:1–291.</w:t>
          </w:r>
        </w:p>
        <w:p w14:paraId="084A7533" w14:textId="77777777" w:rsidR="003A3CBA" w:rsidRDefault="003A3CBA">
          <w:pPr>
            <w:autoSpaceDE w:val="0"/>
            <w:autoSpaceDN w:val="0"/>
            <w:ind w:hanging="640"/>
            <w:divId w:val="256403180"/>
            <w:rPr>
              <w:rFonts w:eastAsia="Times New Roman"/>
            </w:rPr>
          </w:pPr>
          <w:r>
            <w:rPr>
              <w:rFonts w:eastAsia="Times New Roman"/>
            </w:rPr>
            <w:t>[14]</w:t>
          </w:r>
          <w:r>
            <w:rPr>
              <w:rFonts w:eastAsia="Times New Roman"/>
            </w:rPr>
            <w:tab/>
            <w:t>NASA. POWER | Data Access Viewer 2022. https://power.larc.nasa.gov/data-access-viewer/ (accessed January 30, 2022).</w:t>
          </w:r>
        </w:p>
        <w:p w14:paraId="2B7ECEE4" w14:textId="77777777" w:rsidR="003A3CBA" w:rsidRDefault="003A3CBA">
          <w:pPr>
            <w:autoSpaceDE w:val="0"/>
            <w:autoSpaceDN w:val="0"/>
            <w:ind w:hanging="640"/>
            <w:divId w:val="512458208"/>
            <w:rPr>
              <w:rFonts w:eastAsia="Times New Roman"/>
            </w:rPr>
          </w:pPr>
          <w:r>
            <w:rPr>
              <w:rFonts w:eastAsia="Times New Roman"/>
            </w:rPr>
            <w:t>[15]</w:t>
          </w:r>
          <w:r>
            <w:rPr>
              <w:rFonts w:eastAsia="Times New Roman"/>
            </w:rPr>
            <w:tab/>
            <w:t>R Core Team. R: A Language and Environment for Statistical Computing, 2020.</w:t>
          </w:r>
        </w:p>
        <w:p w14:paraId="3AD3BE7F" w14:textId="77777777" w:rsidR="003A3CBA" w:rsidRDefault="003A3CBA">
          <w:pPr>
            <w:autoSpaceDE w:val="0"/>
            <w:autoSpaceDN w:val="0"/>
            <w:ind w:hanging="640"/>
            <w:divId w:val="1336767249"/>
            <w:rPr>
              <w:rFonts w:eastAsia="Times New Roman"/>
            </w:rPr>
          </w:pPr>
          <w:r>
            <w:rPr>
              <w:rFonts w:eastAsia="Times New Roman"/>
            </w:rPr>
            <w:t>[16]</w:t>
          </w:r>
          <w:r>
            <w:rPr>
              <w:rFonts w:eastAsia="Times New Roman"/>
            </w:rPr>
            <w:tab/>
            <w:t xml:space="preserve">Queiroga AS, Barbosa DAM, Campos T de L, </w:t>
          </w:r>
          <w:proofErr w:type="spellStart"/>
          <w:r>
            <w:rPr>
              <w:rFonts w:eastAsia="Times New Roman"/>
            </w:rPr>
            <w:t>Schwarzbold</w:t>
          </w:r>
          <w:proofErr w:type="spellEnd"/>
          <w:r>
            <w:rPr>
              <w:rFonts w:eastAsia="Times New Roman"/>
            </w:rPr>
            <w:t xml:space="preserve"> AV, Siqueira AM, Salvato RS, et al. Severe dengue–related deaths in the elderly population soared in Southern Brazil in 2024. IJID Regions </w:t>
          </w:r>
          <w:proofErr w:type="gramStart"/>
          <w:r>
            <w:rPr>
              <w:rFonts w:eastAsia="Times New Roman"/>
            </w:rPr>
            <w:t>2025;14:100577</w:t>
          </w:r>
          <w:proofErr w:type="gramEnd"/>
          <w:r>
            <w:rPr>
              <w:rFonts w:eastAsia="Times New Roman"/>
            </w:rPr>
            <w:t>. https://doi.org/10.1016/j.ijregi.2025.100577.</w:t>
          </w:r>
        </w:p>
        <w:p w14:paraId="683FD46B" w14:textId="77777777" w:rsidR="003A3CBA" w:rsidRDefault="003A3CBA">
          <w:pPr>
            <w:autoSpaceDE w:val="0"/>
            <w:autoSpaceDN w:val="0"/>
            <w:ind w:hanging="640"/>
            <w:divId w:val="494800902"/>
            <w:rPr>
              <w:rFonts w:eastAsia="Times New Roman"/>
            </w:rPr>
          </w:pPr>
          <w:r>
            <w:rPr>
              <w:rFonts w:eastAsia="Times New Roman"/>
            </w:rPr>
            <w:t>[17]</w:t>
          </w:r>
          <w:r>
            <w:rPr>
              <w:rFonts w:eastAsia="Times New Roman"/>
            </w:rPr>
            <w:tab/>
            <w:t xml:space="preserve">Sekaran SD, Liew ZM, Yam HC, Raju CS. The association between diabetes and obesity with Dengue infections. </w:t>
          </w:r>
          <w:proofErr w:type="spellStart"/>
          <w:r>
            <w:rPr>
              <w:rFonts w:eastAsia="Times New Roman"/>
            </w:rPr>
            <w:t>Diabetol</w:t>
          </w:r>
          <w:proofErr w:type="spellEnd"/>
          <w:r>
            <w:rPr>
              <w:rFonts w:eastAsia="Times New Roman"/>
            </w:rPr>
            <w:t xml:space="preserve"> </w:t>
          </w:r>
          <w:proofErr w:type="spellStart"/>
          <w:r>
            <w:rPr>
              <w:rFonts w:eastAsia="Times New Roman"/>
            </w:rPr>
            <w:t>Metab</w:t>
          </w:r>
          <w:proofErr w:type="spellEnd"/>
          <w:r>
            <w:rPr>
              <w:rFonts w:eastAsia="Times New Roman"/>
            </w:rPr>
            <w:t xml:space="preserve"> Syndr </w:t>
          </w:r>
          <w:proofErr w:type="gramStart"/>
          <w:r>
            <w:rPr>
              <w:rFonts w:eastAsia="Times New Roman"/>
            </w:rPr>
            <w:t>2022;14:101</w:t>
          </w:r>
          <w:proofErr w:type="gramEnd"/>
          <w:r>
            <w:rPr>
              <w:rFonts w:eastAsia="Times New Roman"/>
            </w:rPr>
            <w:t>. https://doi.org/10.1186/s13098-022-00870-5.</w:t>
          </w:r>
        </w:p>
        <w:p w14:paraId="73C4F53E" w14:textId="77777777" w:rsidR="003A3CBA" w:rsidRDefault="003A3CBA">
          <w:pPr>
            <w:autoSpaceDE w:val="0"/>
            <w:autoSpaceDN w:val="0"/>
            <w:ind w:hanging="640"/>
            <w:divId w:val="1166674772"/>
            <w:rPr>
              <w:rFonts w:eastAsia="Times New Roman"/>
            </w:rPr>
          </w:pPr>
          <w:r>
            <w:rPr>
              <w:rFonts w:eastAsia="Times New Roman"/>
            </w:rPr>
            <w:t>[18]</w:t>
          </w:r>
          <w:r>
            <w:rPr>
              <w:rFonts w:eastAsia="Times New Roman"/>
            </w:rPr>
            <w:tab/>
            <w:t xml:space="preserve">WHO. Global dengue </w:t>
          </w:r>
          <w:proofErr w:type="gramStart"/>
          <w:r>
            <w:rPr>
              <w:rFonts w:eastAsia="Times New Roman"/>
            </w:rPr>
            <w:t>surveillance :</w:t>
          </w:r>
          <w:proofErr w:type="gramEnd"/>
          <w:r>
            <w:rPr>
              <w:rFonts w:eastAsia="Times New Roman"/>
            </w:rPr>
            <w:t xml:space="preserve"> https://worldhealthorg.shinyapps.io/dengue_global/. WHO 2024.</w:t>
          </w:r>
        </w:p>
        <w:p w14:paraId="66014CB3" w14:textId="77777777" w:rsidR="003A3CBA" w:rsidRDefault="003A3CBA">
          <w:pPr>
            <w:autoSpaceDE w:val="0"/>
            <w:autoSpaceDN w:val="0"/>
            <w:ind w:hanging="640"/>
            <w:divId w:val="870189519"/>
            <w:rPr>
              <w:rFonts w:eastAsia="Times New Roman"/>
            </w:rPr>
          </w:pPr>
          <w:r>
            <w:rPr>
              <w:rFonts w:eastAsia="Times New Roman"/>
            </w:rPr>
            <w:t>[19]</w:t>
          </w:r>
          <w:r>
            <w:rPr>
              <w:rFonts w:eastAsia="Times New Roman"/>
            </w:rPr>
            <w:tab/>
            <w:t>WHO. Prioritizing diseases for research and development in emergency contexts: https://www.who.int/activities/prioritizing-diseases-for-research-and-development-in-emergency-contexts. WHO 2014.</w:t>
          </w:r>
        </w:p>
        <w:p w14:paraId="5AE84E8F" w14:textId="77777777" w:rsidR="003A3CBA" w:rsidRDefault="003A3CBA">
          <w:pPr>
            <w:autoSpaceDE w:val="0"/>
            <w:autoSpaceDN w:val="0"/>
            <w:ind w:hanging="640"/>
            <w:divId w:val="678509176"/>
            <w:rPr>
              <w:rFonts w:eastAsia="Times New Roman"/>
            </w:rPr>
          </w:pPr>
          <w:r>
            <w:rPr>
              <w:rFonts w:eastAsia="Times New Roman"/>
            </w:rPr>
            <w:t>[20]</w:t>
          </w:r>
          <w:r>
            <w:rPr>
              <w:rFonts w:eastAsia="Times New Roman"/>
            </w:rPr>
            <w:tab/>
            <w:t xml:space="preserve">Petersen E, Elton L, Haider N, McHugh TD, Dar O, Sharma A, et al. The role of new dengue vaccines in curtailing the emerging global threat of dengue outbreaks arising from mass gathering sporting and religious events. International Journal of Infectious Diseases </w:t>
          </w:r>
          <w:proofErr w:type="gramStart"/>
          <w:r>
            <w:rPr>
              <w:rFonts w:eastAsia="Times New Roman"/>
            </w:rPr>
            <w:t>2024;148:107216</w:t>
          </w:r>
          <w:proofErr w:type="gramEnd"/>
          <w:r>
            <w:rPr>
              <w:rFonts w:eastAsia="Times New Roman"/>
            </w:rPr>
            <w:t>. https://doi.org/10.1016/j.ijid.2024.107216.</w:t>
          </w:r>
        </w:p>
        <w:p w14:paraId="1D1AB47E" w14:textId="77777777" w:rsidR="003A3CBA" w:rsidRDefault="003A3CBA">
          <w:pPr>
            <w:autoSpaceDE w:val="0"/>
            <w:autoSpaceDN w:val="0"/>
            <w:ind w:hanging="640"/>
            <w:divId w:val="1041244761"/>
            <w:rPr>
              <w:rFonts w:eastAsia="Times New Roman"/>
            </w:rPr>
          </w:pPr>
          <w:r>
            <w:rPr>
              <w:rFonts w:eastAsia="Times New Roman"/>
            </w:rPr>
            <w:t>[21]</w:t>
          </w:r>
          <w:r>
            <w:rPr>
              <w:rFonts w:eastAsia="Times New Roman"/>
            </w:rPr>
            <w:tab/>
            <w:t xml:space="preserve">Achee NL, Grieco JP, </w:t>
          </w:r>
          <w:proofErr w:type="spellStart"/>
          <w:r>
            <w:rPr>
              <w:rFonts w:eastAsia="Times New Roman"/>
            </w:rPr>
            <w:t>Vatandoost</w:t>
          </w:r>
          <w:proofErr w:type="spellEnd"/>
          <w:r>
            <w:rPr>
              <w:rFonts w:eastAsia="Times New Roman"/>
            </w:rPr>
            <w:t xml:space="preserve"> H, Seixas G, Pinto J, Ching-NG L, et al. Alternative strategies for mosquito-borne arbovirus control. </w:t>
          </w:r>
          <w:proofErr w:type="spellStart"/>
          <w:r>
            <w:rPr>
              <w:rFonts w:eastAsia="Times New Roman"/>
            </w:rPr>
            <w:t>PLoS</w:t>
          </w:r>
          <w:proofErr w:type="spellEnd"/>
          <w:r>
            <w:rPr>
              <w:rFonts w:eastAsia="Times New Roman"/>
            </w:rPr>
            <w:t xml:space="preserve"> </w:t>
          </w:r>
          <w:proofErr w:type="spellStart"/>
          <w:r>
            <w:rPr>
              <w:rFonts w:eastAsia="Times New Roman"/>
            </w:rPr>
            <w:t>Negl</w:t>
          </w:r>
          <w:proofErr w:type="spellEnd"/>
          <w:r>
            <w:rPr>
              <w:rFonts w:eastAsia="Times New Roman"/>
            </w:rPr>
            <w:t xml:space="preserve"> Trop Dis 2019;</w:t>
          </w:r>
          <w:proofErr w:type="gramStart"/>
          <w:r>
            <w:rPr>
              <w:rFonts w:eastAsia="Times New Roman"/>
            </w:rPr>
            <w:t>13:e</w:t>
          </w:r>
          <w:proofErr w:type="gramEnd"/>
          <w:r>
            <w:rPr>
              <w:rFonts w:eastAsia="Times New Roman"/>
            </w:rPr>
            <w:t>0006822. https://doi.org/10.1371/journal.pntd.0006822.</w:t>
          </w:r>
        </w:p>
        <w:p w14:paraId="248B18DF" w14:textId="77777777" w:rsidR="003A3CBA" w:rsidRDefault="003A3CBA">
          <w:pPr>
            <w:autoSpaceDE w:val="0"/>
            <w:autoSpaceDN w:val="0"/>
            <w:ind w:hanging="640"/>
            <w:divId w:val="1451971752"/>
            <w:rPr>
              <w:rFonts w:eastAsia="Times New Roman"/>
            </w:rPr>
          </w:pPr>
          <w:r>
            <w:rPr>
              <w:rFonts w:eastAsia="Times New Roman"/>
            </w:rPr>
            <w:t>[22]</w:t>
          </w:r>
          <w:r>
            <w:rPr>
              <w:rFonts w:eastAsia="Times New Roman"/>
            </w:rPr>
            <w:tab/>
          </w:r>
          <w:proofErr w:type="spellStart"/>
          <w:r>
            <w:rPr>
              <w:rFonts w:eastAsia="Times New Roman"/>
            </w:rPr>
            <w:t>Ukoaka</w:t>
          </w:r>
          <w:proofErr w:type="spellEnd"/>
          <w:r>
            <w:rPr>
              <w:rFonts w:eastAsia="Times New Roman"/>
            </w:rPr>
            <w:t xml:space="preserve"> BM, </w:t>
          </w:r>
          <w:proofErr w:type="spellStart"/>
          <w:r>
            <w:rPr>
              <w:rFonts w:eastAsia="Times New Roman"/>
            </w:rPr>
            <w:t>Okesanya</w:t>
          </w:r>
          <w:proofErr w:type="spellEnd"/>
          <w:r>
            <w:rPr>
              <w:rFonts w:eastAsia="Times New Roman"/>
            </w:rPr>
            <w:t xml:space="preserve"> OJ, Daniel FM, Ahmed MM, Udam NG, </w:t>
          </w:r>
          <w:proofErr w:type="spellStart"/>
          <w:r>
            <w:rPr>
              <w:rFonts w:eastAsia="Times New Roman"/>
            </w:rPr>
            <w:t>Wagwula</w:t>
          </w:r>
          <w:proofErr w:type="spellEnd"/>
          <w:r>
            <w:rPr>
              <w:rFonts w:eastAsia="Times New Roman"/>
            </w:rPr>
            <w:t xml:space="preserve"> PM, et al. Updated WHO list of emerging pathogens for a potential future pandemic: Implications for public health and global preparedness. </w:t>
          </w:r>
          <w:proofErr w:type="spellStart"/>
          <w:r>
            <w:rPr>
              <w:rFonts w:eastAsia="Times New Roman"/>
            </w:rPr>
            <w:t>Infez</w:t>
          </w:r>
          <w:proofErr w:type="spellEnd"/>
          <w:r>
            <w:rPr>
              <w:rFonts w:eastAsia="Times New Roman"/>
            </w:rPr>
            <w:t xml:space="preserve"> Med </w:t>
          </w:r>
          <w:proofErr w:type="gramStart"/>
          <w:r>
            <w:rPr>
              <w:rFonts w:eastAsia="Times New Roman"/>
            </w:rPr>
            <w:t>2024;32:463</w:t>
          </w:r>
          <w:proofErr w:type="gramEnd"/>
          <w:r>
            <w:rPr>
              <w:rFonts w:eastAsia="Times New Roman"/>
            </w:rPr>
            <w:t>–77. https://doi.org/10.53854/liim-3204-5.</w:t>
          </w:r>
        </w:p>
        <w:p w14:paraId="0745E75A" w14:textId="77777777" w:rsidR="003A3CBA" w:rsidRDefault="003A3CBA">
          <w:pPr>
            <w:autoSpaceDE w:val="0"/>
            <w:autoSpaceDN w:val="0"/>
            <w:ind w:hanging="640"/>
            <w:divId w:val="1021472072"/>
            <w:rPr>
              <w:rFonts w:eastAsia="Times New Roman"/>
            </w:rPr>
          </w:pPr>
          <w:r>
            <w:rPr>
              <w:rFonts w:eastAsia="Times New Roman"/>
            </w:rPr>
            <w:t>[23]</w:t>
          </w:r>
          <w:r>
            <w:rPr>
              <w:rFonts w:eastAsia="Times New Roman"/>
            </w:rPr>
            <w:tab/>
            <w:t xml:space="preserve">WHO. 2017 Annual review of diseases prioritized under the Research and Development </w:t>
          </w:r>
          <w:proofErr w:type="gramStart"/>
          <w:r>
            <w:rPr>
              <w:rFonts w:eastAsia="Times New Roman"/>
            </w:rPr>
            <w:t>Blueprint .</w:t>
          </w:r>
          <w:proofErr w:type="gramEnd"/>
          <w:r>
            <w:rPr>
              <w:rFonts w:eastAsia="Times New Roman"/>
            </w:rPr>
            <w:t xml:space="preserve"> Geneva: 2017.</w:t>
          </w:r>
        </w:p>
        <w:p w14:paraId="31E01FD8" w14:textId="1FC90DFC" w:rsidR="00D13539" w:rsidRPr="00115428" w:rsidRDefault="003A3CBA" w:rsidP="00C23F4F">
          <w:pPr>
            <w:rPr>
              <w:rFonts w:ascii="Times New Roman" w:hAnsi="Times New Roman" w:cs="Times New Roman"/>
              <w:color w:val="000000"/>
            </w:rPr>
          </w:pPr>
          <w:r>
            <w:rPr>
              <w:rFonts w:eastAsia="Times New Roman"/>
            </w:rPr>
            <w:t> </w:t>
          </w:r>
        </w:p>
      </w:sdtContent>
    </w:sdt>
    <w:p w14:paraId="4C61A08B" w14:textId="77777777" w:rsidR="00115428" w:rsidRDefault="00115428" w:rsidP="00C23F4F">
      <w:pPr>
        <w:rPr>
          <w:rFonts w:ascii="Times New Roman" w:hAnsi="Times New Roman" w:cs="Times New Roman"/>
        </w:rPr>
      </w:pPr>
    </w:p>
    <w:p w14:paraId="49DF4CF2" w14:textId="119CD83C" w:rsidR="004D1A7E" w:rsidRDefault="004D1A7E" w:rsidP="00C23F4F">
      <w:pPr>
        <w:rPr>
          <w:rFonts w:ascii="Times New Roman" w:hAnsi="Times New Roman" w:cs="Times New Roman"/>
          <w:b/>
          <w:bCs/>
        </w:rPr>
      </w:pPr>
    </w:p>
    <w:p w14:paraId="08DE007F" w14:textId="3750CDAA" w:rsidR="00604998" w:rsidRPr="00DB712B" w:rsidRDefault="00604998" w:rsidP="00C23F4F">
      <w:pPr>
        <w:rPr>
          <w:rFonts w:ascii="Times New Roman" w:hAnsi="Times New Roman" w:cs="Times New Roman"/>
          <w:b/>
          <w:bCs/>
        </w:rPr>
      </w:pPr>
      <w:r w:rsidRPr="00DB712B">
        <w:rPr>
          <w:rFonts w:ascii="Times New Roman" w:hAnsi="Times New Roman" w:cs="Times New Roman"/>
          <w:b/>
          <w:bCs/>
        </w:rPr>
        <w:t>Table</w:t>
      </w:r>
      <w:r w:rsidR="00624E0D" w:rsidRPr="00DB712B">
        <w:rPr>
          <w:rFonts w:ascii="Times New Roman" w:hAnsi="Times New Roman" w:cs="Times New Roman"/>
          <w:b/>
          <w:bCs/>
        </w:rPr>
        <w:t xml:space="preserve"> titles </w:t>
      </w:r>
    </w:p>
    <w:p w14:paraId="121AEDFD" w14:textId="4B986351" w:rsidR="00604998" w:rsidRPr="00DB712B" w:rsidRDefault="00604998" w:rsidP="00604998">
      <w:pPr>
        <w:spacing w:line="360" w:lineRule="auto"/>
        <w:rPr>
          <w:rFonts w:ascii="Times New Roman" w:hAnsi="Times New Roman" w:cs="Times New Roman"/>
          <w:b/>
          <w:bCs/>
        </w:rPr>
      </w:pPr>
      <w:r w:rsidRPr="00DB712B">
        <w:rPr>
          <w:rFonts w:ascii="Times New Roman" w:hAnsi="Times New Roman" w:cs="Times New Roman"/>
          <w:b/>
          <w:bCs/>
        </w:rPr>
        <w:t xml:space="preserve">Table 1: </w:t>
      </w:r>
      <w:r w:rsidRPr="00FC6574">
        <w:rPr>
          <w:rFonts w:ascii="Times New Roman" w:hAnsi="Times New Roman" w:cs="Times New Roman"/>
        </w:rPr>
        <w:t>Compari</w:t>
      </w:r>
      <w:r w:rsidR="00887069" w:rsidRPr="00FC6574">
        <w:rPr>
          <w:rFonts w:ascii="Times New Roman" w:hAnsi="Times New Roman" w:cs="Times New Roman"/>
        </w:rPr>
        <w:t>son of</w:t>
      </w:r>
      <w:r w:rsidRPr="00FC6574">
        <w:rPr>
          <w:rFonts w:ascii="Times New Roman" w:hAnsi="Times New Roman" w:cs="Times New Roman"/>
        </w:rPr>
        <w:t xml:space="preserve"> the dengue cases, deaths, and case fatality ratio (CFR) of dengue in 2024 by continent. Data </w:t>
      </w:r>
      <w:r w:rsidR="00DB712B" w:rsidRPr="00FC6574">
        <w:rPr>
          <w:rFonts w:ascii="Times New Roman" w:hAnsi="Times New Roman" w:cs="Times New Roman"/>
        </w:rPr>
        <w:t>was</w:t>
      </w:r>
      <w:r w:rsidRPr="00FC6574">
        <w:rPr>
          <w:rFonts w:ascii="Times New Roman" w:hAnsi="Times New Roman" w:cs="Times New Roman"/>
        </w:rPr>
        <w:t xml:space="preserve"> collected from WHO’s global dengue surveillance system. (</w:t>
      </w:r>
      <w:hyperlink r:id="rId16" w:history="1">
        <w:r w:rsidRPr="00FC6574">
          <w:rPr>
            <w:rStyle w:val="Hyperlink"/>
            <w:rFonts w:ascii="Times New Roman" w:hAnsi="Times New Roman" w:cs="Times New Roman"/>
          </w:rPr>
          <w:t>https://worldhealthorg.shinyapps.io/dengue_global/</w:t>
        </w:r>
      </w:hyperlink>
      <w:r w:rsidRPr="00FC6574">
        <w:rPr>
          <w:rFonts w:ascii="Times New Roman" w:hAnsi="Times New Roman" w:cs="Times New Roman"/>
        </w:rPr>
        <w:t xml:space="preserve"> )</w:t>
      </w:r>
      <w:r w:rsidRPr="00DB712B">
        <w:rPr>
          <w:rFonts w:ascii="Times New Roman" w:hAnsi="Times New Roman" w:cs="Times New Roman"/>
          <w:b/>
          <w:bCs/>
        </w:rPr>
        <w:t xml:space="preserve"> </w:t>
      </w:r>
    </w:p>
    <w:p w14:paraId="11867993" w14:textId="77777777" w:rsidR="00C53D5C" w:rsidRPr="00DB712B" w:rsidRDefault="00C53D5C" w:rsidP="00C53D5C">
      <w:pPr>
        <w:spacing w:line="360" w:lineRule="auto"/>
        <w:rPr>
          <w:rFonts w:ascii="Times New Roman" w:hAnsi="Times New Roman" w:cs="Times New Roman"/>
          <w:lang w:val="en-GB"/>
        </w:rPr>
      </w:pPr>
      <w:r w:rsidRPr="00DB712B">
        <w:rPr>
          <w:rFonts w:ascii="Times New Roman" w:hAnsi="Times New Roman" w:cs="Times New Roman"/>
          <w:b/>
          <w:bCs/>
        </w:rPr>
        <w:t xml:space="preserve">Table 2: </w:t>
      </w:r>
      <w:r w:rsidRPr="00FC6574">
        <w:rPr>
          <w:rFonts w:ascii="Times New Roman" w:hAnsi="Times New Roman" w:cs="Times New Roman"/>
        </w:rPr>
        <w:t>Country-level factors associated with dengue cases, deaths, and case–fatality rate, with national-level explanatory variables using a multiple linear regression model between 1 January 2024 and 31 December 2024. Data were collected from the WHO’s global dengue surveillance system (</w:t>
      </w:r>
      <w:hyperlink r:id="rId17" w:history="1">
        <w:r w:rsidRPr="00FC6574">
          <w:rPr>
            <w:rStyle w:val="Hyperlink"/>
            <w:rFonts w:ascii="Times New Roman" w:hAnsi="Times New Roman" w:cs="Times New Roman"/>
          </w:rPr>
          <w:t>https://worldhealthorg.shinyapps.io/dengue_global/</w:t>
        </w:r>
      </w:hyperlink>
      <w:r w:rsidRPr="00FC6574">
        <w:rPr>
          <w:rFonts w:ascii="Times New Roman" w:hAnsi="Times New Roman" w:cs="Times New Roman"/>
        </w:rPr>
        <w:t xml:space="preserve"> )</w:t>
      </w:r>
      <w:r w:rsidRPr="00DB712B">
        <w:rPr>
          <w:rFonts w:ascii="Times New Roman" w:hAnsi="Times New Roman" w:cs="Times New Roman"/>
          <w:b/>
          <w:bCs/>
        </w:rPr>
        <w:t xml:space="preserve"> </w:t>
      </w:r>
    </w:p>
    <w:p w14:paraId="341B2C7D" w14:textId="77777777" w:rsidR="00C53D5C" w:rsidRPr="00C53D5C" w:rsidRDefault="00C53D5C" w:rsidP="00604998">
      <w:pPr>
        <w:spacing w:line="360" w:lineRule="auto"/>
        <w:rPr>
          <w:rFonts w:ascii="Times New Roman" w:hAnsi="Times New Roman" w:cs="Times New Roman"/>
          <w:lang w:val="en-GB"/>
        </w:rPr>
      </w:pPr>
    </w:p>
    <w:p w14:paraId="4598CDC6" w14:textId="77777777" w:rsidR="00604998" w:rsidRPr="00115428" w:rsidRDefault="00604998" w:rsidP="00C23F4F">
      <w:pPr>
        <w:rPr>
          <w:rFonts w:ascii="Times New Roman" w:hAnsi="Times New Roman" w:cs="Times New Roman"/>
          <w:b/>
          <w:bCs/>
        </w:rPr>
      </w:pPr>
    </w:p>
    <w:sectPr w:rsidR="00604998" w:rsidRPr="00115428" w:rsidSect="000D55BB">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80A9C" w14:textId="77777777" w:rsidR="00352309" w:rsidRDefault="00352309" w:rsidP="005E78AE">
      <w:pPr>
        <w:spacing w:after="0" w:line="240" w:lineRule="auto"/>
      </w:pPr>
      <w:r>
        <w:separator/>
      </w:r>
    </w:p>
  </w:endnote>
  <w:endnote w:type="continuationSeparator" w:id="0">
    <w:p w14:paraId="59630A41" w14:textId="77777777" w:rsidR="00352309" w:rsidRDefault="00352309"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318954"/>
      <w:docPartObj>
        <w:docPartGallery w:val="Page Numbers (Bottom of Page)"/>
        <w:docPartUnique/>
      </w:docPartObj>
    </w:sdtPr>
    <w:sdtContent>
      <w:p w14:paraId="220EB1C7" w14:textId="2A5F9DA1" w:rsidR="004D16A9" w:rsidRDefault="004D16A9">
        <w:pPr>
          <w:pStyle w:val="Footer"/>
          <w:jc w:val="center"/>
        </w:pPr>
        <w:r>
          <w:fldChar w:fldCharType="begin"/>
        </w:r>
        <w:r>
          <w:instrText>PAGE   \* MERGEFORMAT</w:instrText>
        </w:r>
        <w:r>
          <w:fldChar w:fldCharType="separate"/>
        </w:r>
        <w:r>
          <w:rPr>
            <w:lang w:val="en-GB"/>
          </w:rPr>
          <w:t>2</w:t>
        </w:r>
        <w:r>
          <w:fldChar w:fldCharType="end"/>
        </w:r>
      </w:p>
    </w:sdtContent>
  </w:sdt>
  <w:p w14:paraId="0F4C51D6" w14:textId="77777777" w:rsidR="004D16A9" w:rsidRDefault="004D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B3592" w14:textId="77777777" w:rsidR="00352309" w:rsidRDefault="00352309" w:rsidP="005E78AE">
      <w:pPr>
        <w:spacing w:after="0" w:line="240" w:lineRule="auto"/>
      </w:pPr>
      <w:r>
        <w:separator/>
      </w:r>
    </w:p>
  </w:footnote>
  <w:footnote w:type="continuationSeparator" w:id="0">
    <w:p w14:paraId="76267B41" w14:textId="77777777" w:rsidR="00352309" w:rsidRDefault="00352309"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11B76"/>
    <w:rsid w:val="00013186"/>
    <w:rsid w:val="00020B1B"/>
    <w:rsid w:val="000249DC"/>
    <w:rsid w:val="00025B9B"/>
    <w:rsid w:val="00025C73"/>
    <w:rsid w:val="00030116"/>
    <w:rsid w:val="00032BAE"/>
    <w:rsid w:val="00035C96"/>
    <w:rsid w:val="00042722"/>
    <w:rsid w:val="0004389B"/>
    <w:rsid w:val="000440A2"/>
    <w:rsid w:val="00045940"/>
    <w:rsid w:val="00052049"/>
    <w:rsid w:val="00053CDE"/>
    <w:rsid w:val="00054708"/>
    <w:rsid w:val="00056054"/>
    <w:rsid w:val="00056E5F"/>
    <w:rsid w:val="00057A2F"/>
    <w:rsid w:val="00057F1E"/>
    <w:rsid w:val="00057F6B"/>
    <w:rsid w:val="000608A7"/>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0BC2"/>
    <w:rsid w:val="000A3583"/>
    <w:rsid w:val="000A3CD3"/>
    <w:rsid w:val="000A590B"/>
    <w:rsid w:val="000A71A7"/>
    <w:rsid w:val="000B06DD"/>
    <w:rsid w:val="000B2C43"/>
    <w:rsid w:val="000B2CE0"/>
    <w:rsid w:val="000B399C"/>
    <w:rsid w:val="000B49CA"/>
    <w:rsid w:val="000B5882"/>
    <w:rsid w:val="000C164E"/>
    <w:rsid w:val="000C1F83"/>
    <w:rsid w:val="000C2B78"/>
    <w:rsid w:val="000C542F"/>
    <w:rsid w:val="000D55BB"/>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5B9"/>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22D3"/>
    <w:rsid w:val="00162383"/>
    <w:rsid w:val="00162FEF"/>
    <w:rsid w:val="00166637"/>
    <w:rsid w:val="001669FC"/>
    <w:rsid w:val="0016748F"/>
    <w:rsid w:val="00167982"/>
    <w:rsid w:val="00170FD4"/>
    <w:rsid w:val="001717C0"/>
    <w:rsid w:val="001725FA"/>
    <w:rsid w:val="0017529F"/>
    <w:rsid w:val="001754F9"/>
    <w:rsid w:val="00175D17"/>
    <w:rsid w:val="00181D59"/>
    <w:rsid w:val="00185AB4"/>
    <w:rsid w:val="00186B8D"/>
    <w:rsid w:val="0018701B"/>
    <w:rsid w:val="0019698D"/>
    <w:rsid w:val="001A0A02"/>
    <w:rsid w:val="001A4273"/>
    <w:rsid w:val="001A50BD"/>
    <w:rsid w:val="001A5787"/>
    <w:rsid w:val="001B0560"/>
    <w:rsid w:val="001B1CA1"/>
    <w:rsid w:val="001B2A70"/>
    <w:rsid w:val="001B370F"/>
    <w:rsid w:val="001B6185"/>
    <w:rsid w:val="001C008F"/>
    <w:rsid w:val="001C1B9B"/>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5529"/>
    <w:rsid w:val="00216793"/>
    <w:rsid w:val="00216828"/>
    <w:rsid w:val="00217305"/>
    <w:rsid w:val="0022041E"/>
    <w:rsid w:val="00221A45"/>
    <w:rsid w:val="0022343A"/>
    <w:rsid w:val="002234B9"/>
    <w:rsid w:val="00225023"/>
    <w:rsid w:val="00225A41"/>
    <w:rsid w:val="0022781A"/>
    <w:rsid w:val="00230230"/>
    <w:rsid w:val="002308F9"/>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5FBF"/>
    <w:rsid w:val="0027729F"/>
    <w:rsid w:val="00282AD3"/>
    <w:rsid w:val="0028323C"/>
    <w:rsid w:val="0028398C"/>
    <w:rsid w:val="002839FC"/>
    <w:rsid w:val="002908C0"/>
    <w:rsid w:val="0029258E"/>
    <w:rsid w:val="00294504"/>
    <w:rsid w:val="00294B58"/>
    <w:rsid w:val="0029707C"/>
    <w:rsid w:val="002A33F7"/>
    <w:rsid w:val="002A5A45"/>
    <w:rsid w:val="002B1B8F"/>
    <w:rsid w:val="002B4FB3"/>
    <w:rsid w:val="002B5EC5"/>
    <w:rsid w:val="002C230D"/>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3920"/>
    <w:rsid w:val="00304AA7"/>
    <w:rsid w:val="00312084"/>
    <w:rsid w:val="00312FF1"/>
    <w:rsid w:val="00313B1E"/>
    <w:rsid w:val="0031510E"/>
    <w:rsid w:val="003168C5"/>
    <w:rsid w:val="003203D5"/>
    <w:rsid w:val="00323464"/>
    <w:rsid w:val="003235C3"/>
    <w:rsid w:val="0032550D"/>
    <w:rsid w:val="0033024F"/>
    <w:rsid w:val="00332BFD"/>
    <w:rsid w:val="00335717"/>
    <w:rsid w:val="003409F7"/>
    <w:rsid w:val="00341F4C"/>
    <w:rsid w:val="0034254A"/>
    <w:rsid w:val="003428E6"/>
    <w:rsid w:val="003429B4"/>
    <w:rsid w:val="00344371"/>
    <w:rsid w:val="00345616"/>
    <w:rsid w:val="00345FD4"/>
    <w:rsid w:val="003463FC"/>
    <w:rsid w:val="003464F7"/>
    <w:rsid w:val="003472E6"/>
    <w:rsid w:val="00347766"/>
    <w:rsid w:val="0035087E"/>
    <w:rsid w:val="00352309"/>
    <w:rsid w:val="00353B71"/>
    <w:rsid w:val="00353C88"/>
    <w:rsid w:val="00354DBE"/>
    <w:rsid w:val="00361E42"/>
    <w:rsid w:val="003635E3"/>
    <w:rsid w:val="00364853"/>
    <w:rsid w:val="003659CF"/>
    <w:rsid w:val="003659E6"/>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29D1"/>
    <w:rsid w:val="003A3CBA"/>
    <w:rsid w:val="003A720B"/>
    <w:rsid w:val="003B0183"/>
    <w:rsid w:val="003B2828"/>
    <w:rsid w:val="003B312B"/>
    <w:rsid w:val="003B4A36"/>
    <w:rsid w:val="003B5CED"/>
    <w:rsid w:val="003B65EB"/>
    <w:rsid w:val="003C1695"/>
    <w:rsid w:val="003C2502"/>
    <w:rsid w:val="003C2627"/>
    <w:rsid w:val="003C775A"/>
    <w:rsid w:val="003D2881"/>
    <w:rsid w:val="003D36D2"/>
    <w:rsid w:val="003D6332"/>
    <w:rsid w:val="003E3931"/>
    <w:rsid w:val="003E53DC"/>
    <w:rsid w:val="003F04B0"/>
    <w:rsid w:val="003F0C58"/>
    <w:rsid w:val="003F1810"/>
    <w:rsid w:val="003F4FFB"/>
    <w:rsid w:val="003F5ED3"/>
    <w:rsid w:val="003F712D"/>
    <w:rsid w:val="0040171B"/>
    <w:rsid w:val="0040402C"/>
    <w:rsid w:val="00407CE2"/>
    <w:rsid w:val="00410EFE"/>
    <w:rsid w:val="0041408A"/>
    <w:rsid w:val="00417B93"/>
    <w:rsid w:val="00421A47"/>
    <w:rsid w:val="00422330"/>
    <w:rsid w:val="0042470B"/>
    <w:rsid w:val="00424F7E"/>
    <w:rsid w:val="00427B34"/>
    <w:rsid w:val="0043259B"/>
    <w:rsid w:val="004339D5"/>
    <w:rsid w:val="00437038"/>
    <w:rsid w:val="0043767C"/>
    <w:rsid w:val="00440FCD"/>
    <w:rsid w:val="00441D71"/>
    <w:rsid w:val="00444F6E"/>
    <w:rsid w:val="00445D9E"/>
    <w:rsid w:val="00445F36"/>
    <w:rsid w:val="00450695"/>
    <w:rsid w:val="00451627"/>
    <w:rsid w:val="0045325D"/>
    <w:rsid w:val="0045380F"/>
    <w:rsid w:val="0045539F"/>
    <w:rsid w:val="00456590"/>
    <w:rsid w:val="00464C11"/>
    <w:rsid w:val="00465736"/>
    <w:rsid w:val="00466B58"/>
    <w:rsid w:val="00477AAC"/>
    <w:rsid w:val="00477FF3"/>
    <w:rsid w:val="00481B18"/>
    <w:rsid w:val="004820E6"/>
    <w:rsid w:val="00484568"/>
    <w:rsid w:val="0049313E"/>
    <w:rsid w:val="004935FD"/>
    <w:rsid w:val="0049437D"/>
    <w:rsid w:val="004943AD"/>
    <w:rsid w:val="00495069"/>
    <w:rsid w:val="00495241"/>
    <w:rsid w:val="00496322"/>
    <w:rsid w:val="00497A59"/>
    <w:rsid w:val="00497B60"/>
    <w:rsid w:val="004A2B56"/>
    <w:rsid w:val="004A6AF7"/>
    <w:rsid w:val="004B06A1"/>
    <w:rsid w:val="004B0D87"/>
    <w:rsid w:val="004B143F"/>
    <w:rsid w:val="004B497F"/>
    <w:rsid w:val="004B54A6"/>
    <w:rsid w:val="004B5616"/>
    <w:rsid w:val="004B7311"/>
    <w:rsid w:val="004B7619"/>
    <w:rsid w:val="004C00D1"/>
    <w:rsid w:val="004C32CD"/>
    <w:rsid w:val="004C4462"/>
    <w:rsid w:val="004C55A4"/>
    <w:rsid w:val="004C68BC"/>
    <w:rsid w:val="004D16A9"/>
    <w:rsid w:val="004D1A7E"/>
    <w:rsid w:val="004D6246"/>
    <w:rsid w:val="004E0E4F"/>
    <w:rsid w:val="004E109A"/>
    <w:rsid w:val="004E3F37"/>
    <w:rsid w:val="004E4D3D"/>
    <w:rsid w:val="004F2B19"/>
    <w:rsid w:val="004F3F31"/>
    <w:rsid w:val="004F4259"/>
    <w:rsid w:val="004F4427"/>
    <w:rsid w:val="004F54D5"/>
    <w:rsid w:val="004F6834"/>
    <w:rsid w:val="004F6B90"/>
    <w:rsid w:val="004F6DF9"/>
    <w:rsid w:val="004F732F"/>
    <w:rsid w:val="00500395"/>
    <w:rsid w:val="00501AA0"/>
    <w:rsid w:val="00503B4E"/>
    <w:rsid w:val="00503C58"/>
    <w:rsid w:val="005069A2"/>
    <w:rsid w:val="0051352E"/>
    <w:rsid w:val="005155BE"/>
    <w:rsid w:val="00515E92"/>
    <w:rsid w:val="00520C56"/>
    <w:rsid w:val="00521856"/>
    <w:rsid w:val="0052291D"/>
    <w:rsid w:val="00522AAF"/>
    <w:rsid w:val="00522DAF"/>
    <w:rsid w:val="00523668"/>
    <w:rsid w:val="00525573"/>
    <w:rsid w:val="00526C30"/>
    <w:rsid w:val="005277D5"/>
    <w:rsid w:val="005301FD"/>
    <w:rsid w:val="00532FED"/>
    <w:rsid w:val="00536B4C"/>
    <w:rsid w:val="00545234"/>
    <w:rsid w:val="005458AA"/>
    <w:rsid w:val="0055010F"/>
    <w:rsid w:val="0055447B"/>
    <w:rsid w:val="00555854"/>
    <w:rsid w:val="00560771"/>
    <w:rsid w:val="0056225F"/>
    <w:rsid w:val="00562824"/>
    <w:rsid w:val="00562E36"/>
    <w:rsid w:val="005659C5"/>
    <w:rsid w:val="00565B9F"/>
    <w:rsid w:val="00567A77"/>
    <w:rsid w:val="005734F8"/>
    <w:rsid w:val="00573B60"/>
    <w:rsid w:val="0057495E"/>
    <w:rsid w:val="00581519"/>
    <w:rsid w:val="00581D86"/>
    <w:rsid w:val="005848A3"/>
    <w:rsid w:val="00584F52"/>
    <w:rsid w:val="005862B8"/>
    <w:rsid w:val="00590DF9"/>
    <w:rsid w:val="005911FC"/>
    <w:rsid w:val="00593FE0"/>
    <w:rsid w:val="005944A7"/>
    <w:rsid w:val="00595239"/>
    <w:rsid w:val="005975A0"/>
    <w:rsid w:val="005A6C83"/>
    <w:rsid w:val="005A7F52"/>
    <w:rsid w:val="005B334A"/>
    <w:rsid w:val="005B3362"/>
    <w:rsid w:val="005B3F9A"/>
    <w:rsid w:val="005B4090"/>
    <w:rsid w:val="005C01BB"/>
    <w:rsid w:val="005C198C"/>
    <w:rsid w:val="005C2094"/>
    <w:rsid w:val="005C39FC"/>
    <w:rsid w:val="005C3B9C"/>
    <w:rsid w:val="005C49FD"/>
    <w:rsid w:val="005C5755"/>
    <w:rsid w:val="005C5E8A"/>
    <w:rsid w:val="005C7CE5"/>
    <w:rsid w:val="005D0495"/>
    <w:rsid w:val="005D0EB2"/>
    <w:rsid w:val="005D1653"/>
    <w:rsid w:val="005D2944"/>
    <w:rsid w:val="005D325E"/>
    <w:rsid w:val="005D39CD"/>
    <w:rsid w:val="005D3FE8"/>
    <w:rsid w:val="005E00D6"/>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4998"/>
    <w:rsid w:val="006055E0"/>
    <w:rsid w:val="00606DE4"/>
    <w:rsid w:val="00613C85"/>
    <w:rsid w:val="00614733"/>
    <w:rsid w:val="00614EFA"/>
    <w:rsid w:val="0061687B"/>
    <w:rsid w:val="006205E2"/>
    <w:rsid w:val="006218CC"/>
    <w:rsid w:val="00621EB1"/>
    <w:rsid w:val="0062201E"/>
    <w:rsid w:val="006222B4"/>
    <w:rsid w:val="00623E00"/>
    <w:rsid w:val="0062407D"/>
    <w:rsid w:val="00624C9C"/>
    <w:rsid w:val="00624E0D"/>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666AB"/>
    <w:rsid w:val="00670567"/>
    <w:rsid w:val="0067295E"/>
    <w:rsid w:val="006746C8"/>
    <w:rsid w:val="006748AF"/>
    <w:rsid w:val="006806BA"/>
    <w:rsid w:val="00680E16"/>
    <w:rsid w:val="00680E96"/>
    <w:rsid w:val="006814FF"/>
    <w:rsid w:val="006827C7"/>
    <w:rsid w:val="006852EF"/>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B5431"/>
    <w:rsid w:val="006D1A25"/>
    <w:rsid w:val="006D29CC"/>
    <w:rsid w:val="006D62B8"/>
    <w:rsid w:val="006D7957"/>
    <w:rsid w:val="006E338C"/>
    <w:rsid w:val="006E6A50"/>
    <w:rsid w:val="006E77DC"/>
    <w:rsid w:val="006F1D29"/>
    <w:rsid w:val="006F3A25"/>
    <w:rsid w:val="006F54CC"/>
    <w:rsid w:val="006F632E"/>
    <w:rsid w:val="006F7D6F"/>
    <w:rsid w:val="00703156"/>
    <w:rsid w:val="00707EA8"/>
    <w:rsid w:val="00710A47"/>
    <w:rsid w:val="00710D5C"/>
    <w:rsid w:val="00711AAE"/>
    <w:rsid w:val="00713C6F"/>
    <w:rsid w:val="00713E7F"/>
    <w:rsid w:val="00715897"/>
    <w:rsid w:val="00715D49"/>
    <w:rsid w:val="00715F49"/>
    <w:rsid w:val="00716551"/>
    <w:rsid w:val="00721BED"/>
    <w:rsid w:val="007226FD"/>
    <w:rsid w:val="007248FD"/>
    <w:rsid w:val="00731EEA"/>
    <w:rsid w:val="00735580"/>
    <w:rsid w:val="007358B5"/>
    <w:rsid w:val="007368D2"/>
    <w:rsid w:val="00736FEF"/>
    <w:rsid w:val="00737C44"/>
    <w:rsid w:val="00740E91"/>
    <w:rsid w:val="0074139C"/>
    <w:rsid w:val="007426D3"/>
    <w:rsid w:val="00742D8B"/>
    <w:rsid w:val="00744166"/>
    <w:rsid w:val="007449F0"/>
    <w:rsid w:val="007461F0"/>
    <w:rsid w:val="0074670B"/>
    <w:rsid w:val="00751EA2"/>
    <w:rsid w:val="00755508"/>
    <w:rsid w:val="007572B5"/>
    <w:rsid w:val="007608C7"/>
    <w:rsid w:val="0076291D"/>
    <w:rsid w:val="007645F8"/>
    <w:rsid w:val="00766616"/>
    <w:rsid w:val="00770E3E"/>
    <w:rsid w:val="007710DB"/>
    <w:rsid w:val="00775A69"/>
    <w:rsid w:val="0078071B"/>
    <w:rsid w:val="00783D3B"/>
    <w:rsid w:val="00784B9D"/>
    <w:rsid w:val="00785E06"/>
    <w:rsid w:val="00787DF4"/>
    <w:rsid w:val="00793AFC"/>
    <w:rsid w:val="007956E7"/>
    <w:rsid w:val="00796CFC"/>
    <w:rsid w:val="007A199B"/>
    <w:rsid w:val="007A2539"/>
    <w:rsid w:val="007A30C5"/>
    <w:rsid w:val="007A4CBA"/>
    <w:rsid w:val="007A5353"/>
    <w:rsid w:val="007A5C3F"/>
    <w:rsid w:val="007B2F0A"/>
    <w:rsid w:val="007B3E14"/>
    <w:rsid w:val="007B7319"/>
    <w:rsid w:val="007C1863"/>
    <w:rsid w:val="007C1A23"/>
    <w:rsid w:val="007C23F0"/>
    <w:rsid w:val="007C2410"/>
    <w:rsid w:val="007C35D6"/>
    <w:rsid w:val="007C399B"/>
    <w:rsid w:val="007C4016"/>
    <w:rsid w:val="007C4489"/>
    <w:rsid w:val="007C4A55"/>
    <w:rsid w:val="007C5147"/>
    <w:rsid w:val="007C51FB"/>
    <w:rsid w:val="007C62BF"/>
    <w:rsid w:val="007C70DE"/>
    <w:rsid w:val="007D0872"/>
    <w:rsid w:val="007D3A23"/>
    <w:rsid w:val="007D67D5"/>
    <w:rsid w:val="007D6D23"/>
    <w:rsid w:val="007D7288"/>
    <w:rsid w:val="007D79E2"/>
    <w:rsid w:val="007E0E5E"/>
    <w:rsid w:val="007E0FFE"/>
    <w:rsid w:val="007E3D1C"/>
    <w:rsid w:val="007F0736"/>
    <w:rsid w:val="007F325C"/>
    <w:rsid w:val="007F3A9C"/>
    <w:rsid w:val="007F40D8"/>
    <w:rsid w:val="007F4D8F"/>
    <w:rsid w:val="007F6196"/>
    <w:rsid w:val="007F7F74"/>
    <w:rsid w:val="008001D7"/>
    <w:rsid w:val="00802589"/>
    <w:rsid w:val="008033C8"/>
    <w:rsid w:val="00805FA7"/>
    <w:rsid w:val="00810591"/>
    <w:rsid w:val="00810B26"/>
    <w:rsid w:val="0081197D"/>
    <w:rsid w:val="00812E38"/>
    <w:rsid w:val="00812F41"/>
    <w:rsid w:val="008142B4"/>
    <w:rsid w:val="00814E9E"/>
    <w:rsid w:val="00816A13"/>
    <w:rsid w:val="00817133"/>
    <w:rsid w:val="008176E0"/>
    <w:rsid w:val="00817CE7"/>
    <w:rsid w:val="00820562"/>
    <w:rsid w:val="0082190E"/>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87069"/>
    <w:rsid w:val="00892368"/>
    <w:rsid w:val="00894E02"/>
    <w:rsid w:val="0089552E"/>
    <w:rsid w:val="00896CD8"/>
    <w:rsid w:val="00896EF2"/>
    <w:rsid w:val="00897685"/>
    <w:rsid w:val="008A358F"/>
    <w:rsid w:val="008A4ED9"/>
    <w:rsid w:val="008A518D"/>
    <w:rsid w:val="008B157E"/>
    <w:rsid w:val="008B187A"/>
    <w:rsid w:val="008B1B10"/>
    <w:rsid w:val="008B3723"/>
    <w:rsid w:val="008B46C8"/>
    <w:rsid w:val="008B5847"/>
    <w:rsid w:val="008B6FAF"/>
    <w:rsid w:val="008C0E78"/>
    <w:rsid w:val="008C3361"/>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13CC8"/>
    <w:rsid w:val="00920A06"/>
    <w:rsid w:val="00920D52"/>
    <w:rsid w:val="00920E63"/>
    <w:rsid w:val="00921B23"/>
    <w:rsid w:val="00921F8F"/>
    <w:rsid w:val="009236F3"/>
    <w:rsid w:val="00926ABD"/>
    <w:rsid w:val="009316E6"/>
    <w:rsid w:val="00933DA0"/>
    <w:rsid w:val="00934446"/>
    <w:rsid w:val="00937E5A"/>
    <w:rsid w:val="009402A0"/>
    <w:rsid w:val="00940D60"/>
    <w:rsid w:val="00941898"/>
    <w:rsid w:val="009422D6"/>
    <w:rsid w:val="00943655"/>
    <w:rsid w:val="009439C3"/>
    <w:rsid w:val="00944BB7"/>
    <w:rsid w:val="009458AC"/>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6788F"/>
    <w:rsid w:val="00970198"/>
    <w:rsid w:val="00970E63"/>
    <w:rsid w:val="00973685"/>
    <w:rsid w:val="00977542"/>
    <w:rsid w:val="009814A5"/>
    <w:rsid w:val="009841D3"/>
    <w:rsid w:val="00985DAC"/>
    <w:rsid w:val="00986603"/>
    <w:rsid w:val="009878D5"/>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4C1E"/>
    <w:rsid w:val="009E5D2E"/>
    <w:rsid w:val="009E70A6"/>
    <w:rsid w:val="009E7EAB"/>
    <w:rsid w:val="009F7F5A"/>
    <w:rsid w:val="00A0092C"/>
    <w:rsid w:val="00A011BA"/>
    <w:rsid w:val="00A054F5"/>
    <w:rsid w:val="00A0689B"/>
    <w:rsid w:val="00A0739C"/>
    <w:rsid w:val="00A10D28"/>
    <w:rsid w:val="00A11E80"/>
    <w:rsid w:val="00A15068"/>
    <w:rsid w:val="00A159E7"/>
    <w:rsid w:val="00A16847"/>
    <w:rsid w:val="00A17B55"/>
    <w:rsid w:val="00A2046B"/>
    <w:rsid w:val="00A21022"/>
    <w:rsid w:val="00A222C9"/>
    <w:rsid w:val="00A22E9E"/>
    <w:rsid w:val="00A23AF7"/>
    <w:rsid w:val="00A24EBC"/>
    <w:rsid w:val="00A253CD"/>
    <w:rsid w:val="00A25B1E"/>
    <w:rsid w:val="00A263CA"/>
    <w:rsid w:val="00A26EC2"/>
    <w:rsid w:val="00A32432"/>
    <w:rsid w:val="00A3368B"/>
    <w:rsid w:val="00A40F98"/>
    <w:rsid w:val="00A431D4"/>
    <w:rsid w:val="00A44C74"/>
    <w:rsid w:val="00A45BFE"/>
    <w:rsid w:val="00A5701C"/>
    <w:rsid w:val="00A60EF9"/>
    <w:rsid w:val="00A63B50"/>
    <w:rsid w:val="00A64BBE"/>
    <w:rsid w:val="00A65649"/>
    <w:rsid w:val="00A66EDC"/>
    <w:rsid w:val="00A67F3F"/>
    <w:rsid w:val="00A704D9"/>
    <w:rsid w:val="00A71445"/>
    <w:rsid w:val="00A739A3"/>
    <w:rsid w:val="00A75229"/>
    <w:rsid w:val="00A75851"/>
    <w:rsid w:val="00A75DA7"/>
    <w:rsid w:val="00A76E1B"/>
    <w:rsid w:val="00A77DFA"/>
    <w:rsid w:val="00A8225E"/>
    <w:rsid w:val="00A8444C"/>
    <w:rsid w:val="00A870BA"/>
    <w:rsid w:val="00AA08F1"/>
    <w:rsid w:val="00AA1B66"/>
    <w:rsid w:val="00AA6A8A"/>
    <w:rsid w:val="00AA6BE2"/>
    <w:rsid w:val="00AA701E"/>
    <w:rsid w:val="00AB0332"/>
    <w:rsid w:val="00AB09DC"/>
    <w:rsid w:val="00AB34DB"/>
    <w:rsid w:val="00AB467F"/>
    <w:rsid w:val="00AB55C6"/>
    <w:rsid w:val="00AB6244"/>
    <w:rsid w:val="00AB690E"/>
    <w:rsid w:val="00AC1946"/>
    <w:rsid w:val="00AC50C1"/>
    <w:rsid w:val="00AC5A5A"/>
    <w:rsid w:val="00AC639F"/>
    <w:rsid w:val="00AD1446"/>
    <w:rsid w:val="00AD1E66"/>
    <w:rsid w:val="00AD539C"/>
    <w:rsid w:val="00AD6721"/>
    <w:rsid w:val="00AE183D"/>
    <w:rsid w:val="00AE1DC8"/>
    <w:rsid w:val="00AE2388"/>
    <w:rsid w:val="00AE7830"/>
    <w:rsid w:val="00AF0B0F"/>
    <w:rsid w:val="00AF49D5"/>
    <w:rsid w:val="00AF4FA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06A"/>
    <w:rsid w:val="00B42C8E"/>
    <w:rsid w:val="00B43A5F"/>
    <w:rsid w:val="00B45C13"/>
    <w:rsid w:val="00B46485"/>
    <w:rsid w:val="00B474B2"/>
    <w:rsid w:val="00B511E4"/>
    <w:rsid w:val="00B52082"/>
    <w:rsid w:val="00B52A19"/>
    <w:rsid w:val="00B5314D"/>
    <w:rsid w:val="00B55F1A"/>
    <w:rsid w:val="00B56477"/>
    <w:rsid w:val="00B56A4D"/>
    <w:rsid w:val="00B6272F"/>
    <w:rsid w:val="00B63A26"/>
    <w:rsid w:val="00B6512D"/>
    <w:rsid w:val="00B66D72"/>
    <w:rsid w:val="00B66F8B"/>
    <w:rsid w:val="00B6731E"/>
    <w:rsid w:val="00B714B8"/>
    <w:rsid w:val="00B77B58"/>
    <w:rsid w:val="00B8087E"/>
    <w:rsid w:val="00B831BE"/>
    <w:rsid w:val="00B85A50"/>
    <w:rsid w:val="00B86CC5"/>
    <w:rsid w:val="00B9030A"/>
    <w:rsid w:val="00B91866"/>
    <w:rsid w:val="00B93435"/>
    <w:rsid w:val="00BA054C"/>
    <w:rsid w:val="00BA3DF5"/>
    <w:rsid w:val="00BA457D"/>
    <w:rsid w:val="00BA7333"/>
    <w:rsid w:val="00BB095D"/>
    <w:rsid w:val="00BB174D"/>
    <w:rsid w:val="00BB17D6"/>
    <w:rsid w:val="00BB296A"/>
    <w:rsid w:val="00BB2EC3"/>
    <w:rsid w:val="00BB5091"/>
    <w:rsid w:val="00BC05C0"/>
    <w:rsid w:val="00BC0643"/>
    <w:rsid w:val="00BC06EE"/>
    <w:rsid w:val="00BC080F"/>
    <w:rsid w:val="00BC4A25"/>
    <w:rsid w:val="00BC776D"/>
    <w:rsid w:val="00BC7BF3"/>
    <w:rsid w:val="00BC7C44"/>
    <w:rsid w:val="00BD05CB"/>
    <w:rsid w:val="00BD122B"/>
    <w:rsid w:val="00BD4025"/>
    <w:rsid w:val="00BD4BE9"/>
    <w:rsid w:val="00BD74F9"/>
    <w:rsid w:val="00BE01FA"/>
    <w:rsid w:val="00BE619E"/>
    <w:rsid w:val="00BE6D6F"/>
    <w:rsid w:val="00BE7FFE"/>
    <w:rsid w:val="00BF05DF"/>
    <w:rsid w:val="00BF0675"/>
    <w:rsid w:val="00BF1387"/>
    <w:rsid w:val="00BF2A00"/>
    <w:rsid w:val="00BF2B5E"/>
    <w:rsid w:val="00C000BD"/>
    <w:rsid w:val="00C01166"/>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267C2"/>
    <w:rsid w:val="00C32049"/>
    <w:rsid w:val="00C337A5"/>
    <w:rsid w:val="00C34036"/>
    <w:rsid w:val="00C36515"/>
    <w:rsid w:val="00C42088"/>
    <w:rsid w:val="00C4268C"/>
    <w:rsid w:val="00C430AF"/>
    <w:rsid w:val="00C4400E"/>
    <w:rsid w:val="00C44156"/>
    <w:rsid w:val="00C45C2B"/>
    <w:rsid w:val="00C461F0"/>
    <w:rsid w:val="00C4785E"/>
    <w:rsid w:val="00C50862"/>
    <w:rsid w:val="00C52B6D"/>
    <w:rsid w:val="00C532B0"/>
    <w:rsid w:val="00C53D5C"/>
    <w:rsid w:val="00C56848"/>
    <w:rsid w:val="00C56A8F"/>
    <w:rsid w:val="00C658C3"/>
    <w:rsid w:val="00C702DE"/>
    <w:rsid w:val="00C70C5E"/>
    <w:rsid w:val="00C72898"/>
    <w:rsid w:val="00C76B79"/>
    <w:rsid w:val="00C7739F"/>
    <w:rsid w:val="00C801EA"/>
    <w:rsid w:val="00C803DA"/>
    <w:rsid w:val="00C81777"/>
    <w:rsid w:val="00C82CD0"/>
    <w:rsid w:val="00C83016"/>
    <w:rsid w:val="00C8443F"/>
    <w:rsid w:val="00C84D2B"/>
    <w:rsid w:val="00C87FA8"/>
    <w:rsid w:val="00C92A00"/>
    <w:rsid w:val="00C94AE2"/>
    <w:rsid w:val="00C94B06"/>
    <w:rsid w:val="00C955FE"/>
    <w:rsid w:val="00C973F9"/>
    <w:rsid w:val="00CA129F"/>
    <w:rsid w:val="00CA1D7F"/>
    <w:rsid w:val="00CA5C49"/>
    <w:rsid w:val="00CB08AD"/>
    <w:rsid w:val="00CB281A"/>
    <w:rsid w:val="00CB2C1E"/>
    <w:rsid w:val="00CB6911"/>
    <w:rsid w:val="00CB73BC"/>
    <w:rsid w:val="00CC1964"/>
    <w:rsid w:val="00CC261E"/>
    <w:rsid w:val="00CC2D74"/>
    <w:rsid w:val="00CC4057"/>
    <w:rsid w:val="00CC57AA"/>
    <w:rsid w:val="00CC735A"/>
    <w:rsid w:val="00CC7B23"/>
    <w:rsid w:val="00CC7F48"/>
    <w:rsid w:val="00CD1D5D"/>
    <w:rsid w:val="00CD217F"/>
    <w:rsid w:val="00CD2ED2"/>
    <w:rsid w:val="00CD2FA6"/>
    <w:rsid w:val="00CD32ED"/>
    <w:rsid w:val="00CD497B"/>
    <w:rsid w:val="00CD7144"/>
    <w:rsid w:val="00CD75E9"/>
    <w:rsid w:val="00CE10D6"/>
    <w:rsid w:val="00CE17C9"/>
    <w:rsid w:val="00CE37AC"/>
    <w:rsid w:val="00CE5A3F"/>
    <w:rsid w:val="00CE7EC1"/>
    <w:rsid w:val="00CF290C"/>
    <w:rsid w:val="00CF2B68"/>
    <w:rsid w:val="00CF496E"/>
    <w:rsid w:val="00CF4E06"/>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2640D"/>
    <w:rsid w:val="00D32D42"/>
    <w:rsid w:val="00D33D11"/>
    <w:rsid w:val="00D34F79"/>
    <w:rsid w:val="00D3712E"/>
    <w:rsid w:val="00D37390"/>
    <w:rsid w:val="00D3754D"/>
    <w:rsid w:val="00D41A4C"/>
    <w:rsid w:val="00D42EBE"/>
    <w:rsid w:val="00D45680"/>
    <w:rsid w:val="00D46888"/>
    <w:rsid w:val="00D4793E"/>
    <w:rsid w:val="00D56879"/>
    <w:rsid w:val="00D57B25"/>
    <w:rsid w:val="00D607D6"/>
    <w:rsid w:val="00D62E5E"/>
    <w:rsid w:val="00D65E79"/>
    <w:rsid w:val="00D70C55"/>
    <w:rsid w:val="00D72EFC"/>
    <w:rsid w:val="00D80FC8"/>
    <w:rsid w:val="00D821D9"/>
    <w:rsid w:val="00D83EE9"/>
    <w:rsid w:val="00D90A9D"/>
    <w:rsid w:val="00D93F92"/>
    <w:rsid w:val="00D95C3A"/>
    <w:rsid w:val="00DA1F26"/>
    <w:rsid w:val="00DA3108"/>
    <w:rsid w:val="00DA3B35"/>
    <w:rsid w:val="00DA577B"/>
    <w:rsid w:val="00DA57AD"/>
    <w:rsid w:val="00DB00D3"/>
    <w:rsid w:val="00DB034B"/>
    <w:rsid w:val="00DB2858"/>
    <w:rsid w:val="00DB35B3"/>
    <w:rsid w:val="00DB712B"/>
    <w:rsid w:val="00DC2025"/>
    <w:rsid w:val="00DC238B"/>
    <w:rsid w:val="00DC25AA"/>
    <w:rsid w:val="00DC575B"/>
    <w:rsid w:val="00DD3392"/>
    <w:rsid w:val="00DD3E92"/>
    <w:rsid w:val="00DD50EA"/>
    <w:rsid w:val="00DD7B46"/>
    <w:rsid w:val="00DE061A"/>
    <w:rsid w:val="00DE13E6"/>
    <w:rsid w:val="00DE41C2"/>
    <w:rsid w:val="00DF0636"/>
    <w:rsid w:val="00DF23D3"/>
    <w:rsid w:val="00DF2967"/>
    <w:rsid w:val="00DF472D"/>
    <w:rsid w:val="00DF697C"/>
    <w:rsid w:val="00DF6AB9"/>
    <w:rsid w:val="00DF77A0"/>
    <w:rsid w:val="00DF7D39"/>
    <w:rsid w:val="00E00AC5"/>
    <w:rsid w:val="00E01F5B"/>
    <w:rsid w:val="00E061DC"/>
    <w:rsid w:val="00E1456B"/>
    <w:rsid w:val="00E21121"/>
    <w:rsid w:val="00E23299"/>
    <w:rsid w:val="00E23F80"/>
    <w:rsid w:val="00E257CD"/>
    <w:rsid w:val="00E25C5C"/>
    <w:rsid w:val="00E30C35"/>
    <w:rsid w:val="00E32BD1"/>
    <w:rsid w:val="00E3351D"/>
    <w:rsid w:val="00E33E33"/>
    <w:rsid w:val="00E36211"/>
    <w:rsid w:val="00E405E0"/>
    <w:rsid w:val="00E4086A"/>
    <w:rsid w:val="00E42408"/>
    <w:rsid w:val="00E4276D"/>
    <w:rsid w:val="00E4319E"/>
    <w:rsid w:val="00E4433C"/>
    <w:rsid w:val="00E52710"/>
    <w:rsid w:val="00E53D07"/>
    <w:rsid w:val="00E54CAB"/>
    <w:rsid w:val="00E5667B"/>
    <w:rsid w:val="00E63878"/>
    <w:rsid w:val="00E643C9"/>
    <w:rsid w:val="00E64D93"/>
    <w:rsid w:val="00E67FED"/>
    <w:rsid w:val="00E707B2"/>
    <w:rsid w:val="00E73838"/>
    <w:rsid w:val="00E7536B"/>
    <w:rsid w:val="00E762A7"/>
    <w:rsid w:val="00E82D5C"/>
    <w:rsid w:val="00E85B27"/>
    <w:rsid w:val="00E86173"/>
    <w:rsid w:val="00E876F8"/>
    <w:rsid w:val="00E915EC"/>
    <w:rsid w:val="00E91678"/>
    <w:rsid w:val="00E93674"/>
    <w:rsid w:val="00E93AA9"/>
    <w:rsid w:val="00E95DCD"/>
    <w:rsid w:val="00E96EBE"/>
    <w:rsid w:val="00EA128E"/>
    <w:rsid w:val="00EA4C12"/>
    <w:rsid w:val="00EB119A"/>
    <w:rsid w:val="00EB3C16"/>
    <w:rsid w:val="00EB3FCD"/>
    <w:rsid w:val="00EB4E22"/>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4C5C"/>
    <w:rsid w:val="00EF52D3"/>
    <w:rsid w:val="00EF7465"/>
    <w:rsid w:val="00EF7DC8"/>
    <w:rsid w:val="00F01200"/>
    <w:rsid w:val="00F023BD"/>
    <w:rsid w:val="00F052CF"/>
    <w:rsid w:val="00F05696"/>
    <w:rsid w:val="00F100E2"/>
    <w:rsid w:val="00F11656"/>
    <w:rsid w:val="00F118C1"/>
    <w:rsid w:val="00F1712A"/>
    <w:rsid w:val="00F17B60"/>
    <w:rsid w:val="00F21F1B"/>
    <w:rsid w:val="00F23F88"/>
    <w:rsid w:val="00F23FF5"/>
    <w:rsid w:val="00F250C4"/>
    <w:rsid w:val="00F306B7"/>
    <w:rsid w:val="00F32B24"/>
    <w:rsid w:val="00F34ACE"/>
    <w:rsid w:val="00F35104"/>
    <w:rsid w:val="00F35DD1"/>
    <w:rsid w:val="00F3640C"/>
    <w:rsid w:val="00F4177A"/>
    <w:rsid w:val="00F45262"/>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3D6"/>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3B76"/>
    <w:rsid w:val="00FC6574"/>
    <w:rsid w:val="00FC7686"/>
    <w:rsid w:val="00FC7F5E"/>
    <w:rsid w:val="00FD0083"/>
    <w:rsid w:val="00FD0D29"/>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 w:type="character" w:styleId="LineNumber">
    <w:name w:val="line number"/>
    <w:basedOn w:val="DefaultParagraphFont"/>
    <w:uiPriority w:val="99"/>
    <w:semiHidden/>
    <w:unhideWhenUsed/>
    <w:rsid w:val="000D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33667869">
      <w:bodyDiv w:val="1"/>
      <w:marLeft w:val="0"/>
      <w:marRight w:val="0"/>
      <w:marTop w:val="0"/>
      <w:marBottom w:val="0"/>
      <w:divBdr>
        <w:top w:val="none" w:sz="0" w:space="0" w:color="auto"/>
        <w:left w:val="none" w:sz="0" w:space="0" w:color="auto"/>
        <w:bottom w:val="none" w:sz="0" w:space="0" w:color="auto"/>
        <w:right w:val="none" w:sz="0" w:space="0" w:color="auto"/>
      </w:divBdr>
      <w:divsChild>
        <w:div w:id="1428573251">
          <w:marLeft w:val="640"/>
          <w:marRight w:val="0"/>
          <w:marTop w:val="0"/>
          <w:marBottom w:val="0"/>
          <w:divBdr>
            <w:top w:val="none" w:sz="0" w:space="0" w:color="auto"/>
            <w:left w:val="none" w:sz="0" w:space="0" w:color="auto"/>
            <w:bottom w:val="none" w:sz="0" w:space="0" w:color="auto"/>
            <w:right w:val="none" w:sz="0" w:space="0" w:color="auto"/>
          </w:divBdr>
        </w:div>
        <w:div w:id="800418302">
          <w:marLeft w:val="640"/>
          <w:marRight w:val="0"/>
          <w:marTop w:val="0"/>
          <w:marBottom w:val="0"/>
          <w:divBdr>
            <w:top w:val="none" w:sz="0" w:space="0" w:color="auto"/>
            <w:left w:val="none" w:sz="0" w:space="0" w:color="auto"/>
            <w:bottom w:val="none" w:sz="0" w:space="0" w:color="auto"/>
            <w:right w:val="none" w:sz="0" w:space="0" w:color="auto"/>
          </w:divBdr>
        </w:div>
        <w:div w:id="1446535145">
          <w:marLeft w:val="640"/>
          <w:marRight w:val="0"/>
          <w:marTop w:val="0"/>
          <w:marBottom w:val="0"/>
          <w:divBdr>
            <w:top w:val="none" w:sz="0" w:space="0" w:color="auto"/>
            <w:left w:val="none" w:sz="0" w:space="0" w:color="auto"/>
            <w:bottom w:val="none" w:sz="0" w:space="0" w:color="auto"/>
            <w:right w:val="none" w:sz="0" w:space="0" w:color="auto"/>
          </w:divBdr>
        </w:div>
        <w:div w:id="1992557108">
          <w:marLeft w:val="640"/>
          <w:marRight w:val="0"/>
          <w:marTop w:val="0"/>
          <w:marBottom w:val="0"/>
          <w:divBdr>
            <w:top w:val="none" w:sz="0" w:space="0" w:color="auto"/>
            <w:left w:val="none" w:sz="0" w:space="0" w:color="auto"/>
            <w:bottom w:val="none" w:sz="0" w:space="0" w:color="auto"/>
            <w:right w:val="none" w:sz="0" w:space="0" w:color="auto"/>
          </w:divBdr>
        </w:div>
        <w:div w:id="1770809557">
          <w:marLeft w:val="640"/>
          <w:marRight w:val="0"/>
          <w:marTop w:val="0"/>
          <w:marBottom w:val="0"/>
          <w:divBdr>
            <w:top w:val="none" w:sz="0" w:space="0" w:color="auto"/>
            <w:left w:val="none" w:sz="0" w:space="0" w:color="auto"/>
            <w:bottom w:val="none" w:sz="0" w:space="0" w:color="auto"/>
            <w:right w:val="none" w:sz="0" w:space="0" w:color="auto"/>
          </w:divBdr>
        </w:div>
        <w:div w:id="392895309">
          <w:marLeft w:val="640"/>
          <w:marRight w:val="0"/>
          <w:marTop w:val="0"/>
          <w:marBottom w:val="0"/>
          <w:divBdr>
            <w:top w:val="none" w:sz="0" w:space="0" w:color="auto"/>
            <w:left w:val="none" w:sz="0" w:space="0" w:color="auto"/>
            <w:bottom w:val="none" w:sz="0" w:space="0" w:color="auto"/>
            <w:right w:val="none" w:sz="0" w:space="0" w:color="auto"/>
          </w:divBdr>
        </w:div>
        <w:div w:id="813452174">
          <w:marLeft w:val="640"/>
          <w:marRight w:val="0"/>
          <w:marTop w:val="0"/>
          <w:marBottom w:val="0"/>
          <w:divBdr>
            <w:top w:val="none" w:sz="0" w:space="0" w:color="auto"/>
            <w:left w:val="none" w:sz="0" w:space="0" w:color="auto"/>
            <w:bottom w:val="none" w:sz="0" w:space="0" w:color="auto"/>
            <w:right w:val="none" w:sz="0" w:space="0" w:color="auto"/>
          </w:divBdr>
        </w:div>
        <w:div w:id="660935598">
          <w:marLeft w:val="640"/>
          <w:marRight w:val="0"/>
          <w:marTop w:val="0"/>
          <w:marBottom w:val="0"/>
          <w:divBdr>
            <w:top w:val="none" w:sz="0" w:space="0" w:color="auto"/>
            <w:left w:val="none" w:sz="0" w:space="0" w:color="auto"/>
            <w:bottom w:val="none" w:sz="0" w:space="0" w:color="auto"/>
            <w:right w:val="none" w:sz="0" w:space="0" w:color="auto"/>
          </w:divBdr>
        </w:div>
        <w:div w:id="1010909461">
          <w:marLeft w:val="640"/>
          <w:marRight w:val="0"/>
          <w:marTop w:val="0"/>
          <w:marBottom w:val="0"/>
          <w:divBdr>
            <w:top w:val="none" w:sz="0" w:space="0" w:color="auto"/>
            <w:left w:val="none" w:sz="0" w:space="0" w:color="auto"/>
            <w:bottom w:val="none" w:sz="0" w:space="0" w:color="auto"/>
            <w:right w:val="none" w:sz="0" w:space="0" w:color="auto"/>
          </w:divBdr>
        </w:div>
        <w:div w:id="1959949924">
          <w:marLeft w:val="640"/>
          <w:marRight w:val="0"/>
          <w:marTop w:val="0"/>
          <w:marBottom w:val="0"/>
          <w:divBdr>
            <w:top w:val="none" w:sz="0" w:space="0" w:color="auto"/>
            <w:left w:val="none" w:sz="0" w:space="0" w:color="auto"/>
            <w:bottom w:val="none" w:sz="0" w:space="0" w:color="auto"/>
            <w:right w:val="none" w:sz="0" w:space="0" w:color="auto"/>
          </w:divBdr>
        </w:div>
        <w:div w:id="1267032927">
          <w:marLeft w:val="640"/>
          <w:marRight w:val="0"/>
          <w:marTop w:val="0"/>
          <w:marBottom w:val="0"/>
          <w:divBdr>
            <w:top w:val="none" w:sz="0" w:space="0" w:color="auto"/>
            <w:left w:val="none" w:sz="0" w:space="0" w:color="auto"/>
            <w:bottom w:val="none" w:sz="0" w:space="0" w:color="auto"/>
            <w:right w:val="none" w:sz="0" w:space="0" w:color="auto"/>
          </w:divBdr>
        </w:div>
        <w:div w:id="1955601542">
          <w:marLeft w:val="640"/>
          <w:marRight w:val="0"/>
          <w:marTop w:val="0"/>
          <w:marBottom w:val="0"/>
          <w:divBdr>
            <w:top w:val="none" w:sz="0" w:space="0" w:color="auto"/>
            <w:left w:val="none" w:sz="0" w:space="0" w:color="auto"/>
            <w:bottom w:val="none" w:sz="0" w:space="0" w:color="auto"/>
            <w:right w:val="none" w:sz="0" w:space="0" w:color="auto"/>
          </w:divBdr>
        </w:div>
        <w:div w:id="2072804140">
          <w:marLeft w:val="640"/>
          <w:marRight w:val="0"/>
          <w:marTop w:val="0"/>
          <w:marBottom w:val="0"/>
          <w:divBdr>
            <w:top w:val="none" w:sz="0" w:space="0" w:color="auto"/>
            <w:left w:val="none" w:sz="0" w:space="0" w:color="auto"/>
            <w:bottom w:val="none" w:sz="0" w:space="0" w:color="auto"/>
            <w:right w:val="none" w:sz="0" w:space="0" w:color="auto"/>
          </w:divBdr>
        </w:div>
        <w:div w:id="1665039269">
          <w:marLeft w:val="640"/>
          <w:marRight w:val="0"/>
          <w:marTop w:val="0"/>
          <w:marBottom w:val="0"/>
          <w:divBdr>
            <w:top w:val="none" w:sz="0" w:space="0" w:color="auto"/>
            <w:left w:val="none" w:sz="0" w:space="0" w:color="auto"/>
            <w:bottom w:val="none" w:sz="0" w:space="0" w:color="auto"/>
            <w:right w:val="none" w:sz="0" w:space="0" w:color="auto"/>
          </w:divBdr>
        </w:div>
        <w:div w:id="1215965898">
          <w:marLeft w:val="640"/>
          <w:marRight w:val="0"/>
          <w:marTop w:val="0"/>
          <w:marBottom w:val="0"/>
          <w:divBdr>
            <w:top w:val="none" w:sz="0" w:space="0" w:color="auto"/>
            <w:left w:val="none" w:sz="0" w:space="0" w:color="auto"/>
            <w:bottom w:val="none" w:sz="0" w:space="0" w:color="auto"/>
            <w:right w:val="none" w:sz="0" w:space="0" w:color="auto"/>
          </w:divBdr>
        </w:div>
        <w:div w:id="1220627952">
          <w:marLeft w:val="640"/>
          <w:marRight w:val="0"/>
          <w:marTop w:val="0"/>
          <w:marBottom w:val="0"/>
          <w:divBdr>
            <w:top w:val="none" w:sz="0" w:space="0" w:color="auto"/>
            <w:left w:val="none" w:sz="0" w:space="0" w:color="auto"/>
            <w:bottom w:val="none" w:sz="0" w:space="0" w:color="auto"/>
            <w:right w:val="none" w:sz="0" w:space="0" w:color="auto"/>
          </w:divBdr>
        </w:div>
        <w:div w:id="1789161610">
          <w:marLeft w:val="640"/>
          <w:marRight w:val="0"/>
          <w:marTop w:val="0"/>
          <w:marBottom w:val="0"/>
          <w:divBdr>
            <w:top w:val="none" w:sz="0" w:space="0" w:color="auto"/>
            <w:left w:val="none" w:sz="0" w:space="0" w:color="auto"/>
            <w:bottom w:val="none" w:sz="0" w:space="0" w:color="auto"/>
            <w:right w:val="none" w:sz="0" w:space="0" w:color="auto"/>
          </w:divBdr>
        </w:div>
        <w:div w:id="245261146">
          <w:marLeft w:val="640"/>
          <w:marRight w:val="0"/>
          <w:marTop w:val="0"/>
          <w:marBottom w:val="0"/>
          <w:divBdr>
            <w:top w:val="none" w:sz="0" w:space="0" w:color="auto"/>
            <w:left w:val="none" w:sz="0" w:space="0" w:color="auto"/>
            <w:bottom w:val="none" w:sz="0" w:space="0" w:color="auto"/>
            <w:right w:val="none" w:sz="0" w:space="0" w:color="auto"/>
          </w:divBdr>
        </w:div>
        <w:div w:id="939684108">
          <w:marLeft w:val="640"/>
          <w:marRight w:val="0"/>
          <w:marTop w:val="0"/>
          <w:marBottom w:val="0"/>
          <w:divBdr>
            <w:top w:val="none" w:sz="0" w:space="0" w:color="auto"/>
            <w:left w:val="none" w:sz="0" w:space="0" w:color="auto"/>
            <w:bottom w:val="none" w:sz="0" w:space="0" w:color="auto"/>
            <w:right w:val="none" w:sz="0" w:space="0" w:color="auto"/>
          </w:divBdr>
        </w:div>
        <w:div w:id="170725979">
          <w:marLeft w:val="640"/>
          <w:marRight w:val="0"/>
          <w:marTop w:val="0"/>
          <w:marBottom w:val="0"/>
          <w:divBdr>
            <w:top w:val="none" w:sz="0" w:space="0" w:color="auto"/>
            <w:left w:val="none" w:sz="0" w:space="0" w:color="auto"/>
            <w:bottom w:val="none" w:sz="0" w:space="0" w:color="auto"/>
            <w:right w:val="none" w:sz="0" w:space="0" w:color="auto"/>
          </w:divBdr>
        </w:div>
        <w:div w:id="1552618335">
          <w:marLeft w:val="640"/>
          <w:marRight w:val="0"/>
          <w:marTop w:val="0"/>
          <w:marBottom w:val="0"/>
          <w:divBdr>
            <w:top w:val="none" w:sz="0" w:space="0" w:color="auto"/>
            <w:left w:val="none" w:sz="0" w:space="0" w:color="auto"/>
            <w:bottom w:val="none" w:sz="0" w:space="0" w:color="auto"/>
            <w:right w:val="none" w:sz="0" w:space="0" w:color="auto"/>
          </w:divBdr>
        </w:div>
        <w:div w:id="1618098692">
          <w:marLeft w:val="640"/>
          <w:marRight w:val="0"/>
          <w:marTop w:val="0"/>
          <w:marBottom w:val="0"/>
          <w:divBdr>
            <w:top w:val="none" w:sz="0" w:space="0" w:color="auto"/>
            <w:left w:val="none" w:sz="0" w:space="0" w:color="auto"/>
            <w:bottom w:val="none" w:sz="0" w:space="0" w:color="auto"/>
            <w:right w:val="none" w:sz="0" w:space="0" w:color="auto"/>
          </w:divBdr>
        </w:div>
        <w:div w:id="660812672">
          <w:marLeft w:val="640"/>
          <w:marRight w:val="0"/>
          <w:marTop w:val="0"/>
          <w:marBottom w:val="0"/>
          <w:divBdr>
            <w:top w:val="none" w:sz="0" w:space="0" w:color="auto"/>
            <w:left w:val="none" w:sz="0" w:space="0" w:color="auto"/>
            <w:bottom w:val="none" w:sz="0" w:space="0" w:color="auto"/>
            <w:right w:val="none" w:sz="0" w:space="0" w:color="auto"/>
          </w:divBdr>
        </w:div>
      </w:divsChild>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391662698">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17427131">
      <w:bodyDiv w:val="1"/>
      <w:marLeft w:val="0"/>
      <w:marRight w:val="0"/>
      <w:marTop w:val="0"/>
      <w:marBottom w:val="0"/>
      <w:divBdr>
        <w:top w:val="none" w:sz="0" w:space="0" w:color="auto"/>
        <w:left w:val="none" w:sz="0" w:space="0" w:color="auto"/>
        <w:bottom w:val="none" w:sz="0" w:space="0" w:color="auto"/>
        <w:right w:val="none" w:sz="0" w:space="0" w:color="auto"/>
      </w:divBdr>
      <w:divsChild>
        <w:div w:id="339813942">
          <w:marLeft w:val="640"/>
          <w:marRight w:val="0"/>
          <w:marTop w:val="0"/>
          <w:marBottom w:val="0"/>
          <w:divBdr>
            <w:top w:val="none" w:sz="0" w:space="0" w:color="auto"/>
            <w:left w:val="none" w:sz="0" w:space="0" w:color="auto"/>
            <w:bottom w:val="none" w:sz="0" w:space="0" w:color="auto"/>
            <w:right w:val="none" w:sz="0" w:space="0" w:color="auto"/>
          </w:divBdr>
        </w:div>
        <w:div w:id="2074960198">
          <w:marLeft w:val="640"/>
          <w:marRight w:val="0"/>
          <w:marTop w:val="0"/>
          <w:marBottom w:val="0"/>
          <w:divBdr>
            <w:top w:val="none" w:sz="0" w:space="0" w:color="auto"/>
            <w:left w:val="none" w:sz="0" w:space="0" w:color="auto"/>
            <w:bottom w:val="none" w:sz="0" w:space="0" w:color="auto"/>
            <w:right w:val="none" w:sz="0" w:space="0" w:color="auto"/>
          </w:divBdr>
        </w:div>
        <w:div w:id="1462655696">
          <w:marLeft w:val="640"/>
          <w:marRight w:val="0"/>
          <w:marTop w:val="0"/>
          <w:marBottom w:val="0"/>
          <w:divBdr>
            <w:top w:val="none" w:sz="0" w:space="0" w:color="auto"/>
            <w:left w:val="none" w:sz="0" w:space="0" w:color="auto"/>
            <w:bottom w:val="none" w:sz="0" w:space="0" w:color="auto"/>
            <w:right w:val="none" w:sz="0" w:space="0" w:color="auto"/>
          </w:divBdr>
        </w:div>
        <w:div w:id="1864172369">
          <w:marLeft w:val="640"/>
          <w:marRight w:val="0"/>
          <w:marTop w:val="0"/>
          <w:marBottom w:val="0"/>
          <w:divBdr>
            <w:top w:val="none" w:sz="0" w:space="0" w:color="auto"/>
            <w:left w:val="none" w:sz="0" w:space="0" w:color="auto"/>
            <w:bottom w:val="none" w:sz="0" w:space="0" w:color="auto"/>
            <w:right w:val="none" w:sz="0" w:space="0" w:color="auto"/>
          </w:divBdr>
        </w:div>
        <w:div w:id="1211529680">
          <w:marLeft w:val="640"/>
          <w:marRight w:val="0"/>
          <w:marTop w:val="0"/>
          <w:marBottom w:val="0"/>
          <w:divBdr>
            <w:top w:val="none" w:sz="0" w:space="0" w:color="auto"/>
            <w:left w:val="none" w:sz="0" w:space="0" w:color="auto"/>
            <w:bottom w:val="none" w:sz="0" w:space="0" w:color="auto"/>
            <w:right w:val="none" w:sz="0" w:space="0" w:color="auto"/>
          </w:divBdr>
        </w:div>
        <w:div w:id="795177628">
          <w:marLeft w:val="640"/>
          <w:marRight w:val="0"/>
          <w:marTop w:val="0"/>
          <w:marBottom w:val="0"/>
          <w:divBdr>
            <w:top w:val="none" w:sz="0" w:space="0" w:color="auto"/>
            <w:left w:val="none" w:sz="0" w:space="0" w:color="auto"/>
            <w:bottom w:val="none" w:sz="0" w:space="0" w:color="auto"/>
            <w:right w:val="none" w:sz="0" w:space="0" w:color="auto"/>
          </w:divBdr>
        </w:div>
        <w:div w:id="1895894644">
          <w:marLeft w:val="640"/>
          <w:marRight w:val="0"/>
          <w:marTop w:val="0"/>
          <w:marBottom w:val="0"/>
          <w:divBdr>
            <w:top w:val="none" w:sz="0" w:space="0" w:color="auto"/>
            <w:left w:val="none" w:sz="0" w:space="0" w:color="auto"/>
            <w:bottom w:val="none" w:sz="0" w:space="0" w:color="auto"/>
            <w:right w:val="none" w:sz="0" w:space="0" w:color="auto"/>
          </w:divBdr>
        </w:div>
        <w:div w:id="2135752845">
          <w:marLeft w:val="640"/>
          <w:marRight w:val="0"/>
          <w:marTop w:val="0"/>
          <w:marBottom w:val="0"/>
          <w:divBdr>
            <w:top w:val="none" w:sz="0" w:space="0" w:color="auto"/>
            <w:left w:val="none" w:sz="0" w:space="0" w:color="auto"/>
            <w:bottom w:val="none" w:sz="0" w:space="0" w:color="auto"/>
            <w:right w:val="none" w:sz="0" w:space="0" w:color="auto"/>
          </w:divBdr>
        </w:div>
        <w:div w:id="1974944853">
          <w:marLeft w:val="640"/>
          <w:marRight w:val="0"/>
          <w:marTop w:val="0"/>
          <w:marBottom w:val="0"/>
          <w:divBdr>
            <w:top w:val="none" w:sz="0" w:space="0" w:color="auto"/>
            <w:left w:val="none" w:sz="0" w:space="0" w:color="auto"/>
            <w:bottom w:val="none" w:sz="0" w:space="0" w:color="auto"/>
            <w:right w:val="none" w:sz="0" w:space="0" w:color="auto"/>
          </w:divBdr>
        </w:div>
        <w:div w:id="783620531">
          <w:marLeft w:val="640"/>
          <w:marRight w:val="0"/>
          <w:marTop w:val="0"/>
          <w:marBottom w:val="0"/>
          <w:divBdr>
            <w:top w:val="none" w:sz="0" w:space="0" w:color="auto"/>
            <w:left w:val="none" w:sz="0" w:space="0" w:color="auto"/>
            <w:bottom w:val="none" w:sz="0" w:space="0" w:color="auto"/>
            <w:right w:val="none" w:sz="0" w:space="0" w:color="auto"/>
          </w:divBdr>
        </w:div>
        <w:div w:id="29190232">
          <w:marLeft w:val="640"/>
          <w:marRight w:val="0"/>
          <w:marTop w:val="0"/>
          <w:marBottom w:val="0"/>
          <w:divBdr>
            <w:top w:val="none" w:sz="0" w:space="0" w:color="auto"/>
            <w:left w:val="none" w:sz="0" w:space="0" w:color="auto"/>
            <w:bottom w:val="none" w:sz="0" w:space="0" w:color="auto"/>
            <w:right w:val="none" w:sz="0" w:space="0" w:color="auto"/>
          </w:divBdr>
        </w:div>
        <w:div w:id="1953052244">
          <w:marLeft w:val="640"/>
          <w:marRight w:val="0"/>
          <w:marTop w:val="0"/>
          <w:marBottom w:val="0"/>
          <w:divBdr>
            <w:top w:val="none" w:sz="0" w:space="0" w:color="auto"/>
            <w:left w:val="none" w:sz="0" w:space="0" w:color="auto"/>
            <w:bottom w:val="none" w:sz="0" w:space="0" w:color="auto"/>
            <w:right w:val="none" w:sz="0" w:space="0" w:color="auto"/>
          </w:divBdr>
        </w:div>
        <w:div w:id="1006633039">
          <w:marLeft w:val="640"/>
          <w:marRight w:val="0"/>
          <w:marTop w:val="0"/>
          <w:marBottom w:val="0"/>
          <w:divBdr>
            <w:top w:val="none" w:sz="0" w:space="0" w:color="auto"/>
            <w:left w:val="none" w:sz="0" w:space="0" w:color="auto"/>
            <w:bottom w:val="none" w:sz="0" w:space="0" w:color="auto"/>
            <w:right w:val="none" w:sz="0" w:space="0" w:color="auto"/>
          </w:divBdr>
        </w:div>
        <w:div w:id="1600209972">
          <w:marLeft w:val="640"/>
          <w:marRight w:val="0"/>
          <w:marTop w:val="0"/>
          <w:marBottom w:val="0"/>
          <w:divBdr>
            <w:top w:val="none" w:sz="0" w:space="0" w:color="auto"/>
            <w:left w:val="none" w:sz="0" w:space="0" w:color="auto"/>
            <w:bottom w:val="none" w:sz="0" w:space="0" w:color="auto"/>
            <w:right w:val="none" w:sz="0" w:space="0" w:color="auto"/>
          </w:divBdr>
        </w:div>
        <w:div w:id="1705473392">
          <w:marLeft w:val="640"/>
          <w:marRight w:val="0"/>
          <w:marTop w:val="0"/>
          <w:marBottom w:val="0"/>
          <w:divBdr>
            <w:top w:val="none" w:sz="0" w:space="0" w:color="auto"/>
            <w:left w:val="none" w:sz="0" w:space="0" w:color="auto"/>
            <w:bottom w:val="none" w:sz="0" w:space="0" w:color="auto"/>
            <w:right w:val="none" w:sz="0" w:space="0" w:color="auto"/>
          </w:divBdr>
        </w:div>
        <w:div w:id="1152329886">
          <w:marLeft w:val="640"/>
          <w:marRight w:val="0"/>
          <w:marTop w:val="0"/>
          <w:marBottom w:val="0"/>
          <w:divBdr>
            <w:top w:val="none" w:sz="0" w:space="0" w:color="auto"/>
            <w:left w:val="none" w:sz="0" w:space="0" w:color="auto"/>
            <w:bottom w:val="none" w:sz="0" w:space="0" w:color="auto"/>
            <w:right w:val="none" w:sz="0" w:space="0" w:color="auto"/>
          </w:divBdr>
        </w:div>
        <w:div w:id="803158689">
          <w:marLeft w:val="640"/>
          <w:marRight w:val="0"/>
          <w:marTop w:val="0"/>
          <w:marBottom w:val="0"/>
          <w:divBdr>
            <w:top w:val="none" w:sz="0" w:space="0" w:color="auto"/>
            <w:left w:val="none" w:sz="0" w:space="0" w:color="auto"/>
            <w:bottom w:val="none" w:sz="0" w:space="0" w:color="auto"/>
            <w:right w:val="none" w:sz="0" w:space="0" w:color="auto"/>
          </w:divBdr>
        </w:div>
        <w:div w:id="2053263691">
          <w:marLeft w:val="640"/>
          <w:marRight w:val="0"/>
          <w:marTop w:val="0"/>
          <w:marBottom w:val="0"/>
          <w:divBdr>
            <w:top w:val="none" w:sz="0" w:space="0" w:color="auto"/>
            <w:left w:val="none" w:sz="0" w:space="0" w:color="auto"/>
            <w:bottom w:val="none" w:sz="0" w:space="0" w:color="auto"/>
            <w:right w:val="none" w:sz="0" w:space="0" w:color="auto"/>
          </w:divBdr>
        </w:div>
        <w:div w:id="1867139900">
          <w:marLeft w:val="640"/>
          <w:marRight w:val="0"/>
          <w:marTop w:val="0"/>
          <w:marBottom w:val="0"/>
          <w:divBdr>
            <w:top w:val="none" w:sz="0" w:space="0" w:color="auto"/>
            <w:left w:val="none" w:sz="0" w:space="0" w:color="auto"/>
            <w:bottom w:val="none" w:sz="0" w:space="0" w:color="auto"/>
            <w:right w:val="none" w:sz="0" w:space="0" w:color="auto"/>
          </w:divBdr>
        </w:div>
        <w:div w:id="504324362">
          <w:marLeft w:val="640"/>
          <w:marRight w:val="0"/>
          <w:marTop w:val="0"/>
          <w:marBottom w:val="0"/>
          <w:divBdr>
            <w:top w:val="none" w:sz="0" w:space="0" w:color="auto"/>
            <w:left w:val="none" w:sz="0" w:space="0" w:color="auto"/>
            <w:bottom w:val="none" w:sz="0" w:space="0" w:color="auto"/>
            <w:right w:val="none" w:sz="0" w:space="0" w:color="auto"/>
          </w:divBdr>
        </w:div>
        <w:div w:id="344867600">
          <w:marLeft w:val="640"/>
          <w:marRight w:val="0"/>
          <w:marTop w:val="0"/>
          <w:marBottom w:val="0"/>
          <w:divBdr>
            <w:top w:val="none" w:sz="0" w:space="0" w:color="auto"/>
            <w:left w:val="none" w:sz="0" w:space="0" w:color="auto"/>
            <w:bottom w:val="none" w:sz="0" w:space="0" w:color="auto"/>
            <w:right w:val="none" w:sz="0" w:space="0" w:color="auto"/>
          </w:divBdr>
        </w:div>
        <w:div w:id="1267882500">
          <w:marLeft w:val="640"/>
          <w:marRight w:val="0"/>
          <w:marTop w:val="0"/>
          <w:marBottom w:val="0"/>
          <w:divBdr>
            <w:top w:val="none" w:sz="0" w:space="0" w:color="auto"/>
            <w:left w:val="none" w:sz="0" w:space="0" w:color="auto"/>
            <w:bottom w:val="none" w:sz="0" w:space="0" w:color="auto"/>
            <w:right w:val="none" w:sz="0" w:space="0" w:color="auto"/>
          </w:divBdr>
        </w:div>
        <w:div w:id="514226944">
          <w:marLeft w:val="640"/>
          <w:marRight w:val="0"/>
          <w:marTop w:val="0"/>
          <w:marBottom w:val="0"/>
          <w:divBdr>
            <w:top w:val="none" w:sz="0" w:space="0" w:color="auto"/>
            <w:left w:val="none" w:sz="0" w:space="0" w:color="auto"/>
            <w:bottom w:val="none" w:sz="0" w:space="0" w:color="auto"/>
            <w:right w:val="none" w:sz="0" w:space="0" w:color="auto"/>
          </w:divBdr>
        </w:div>
      </w:divsChild>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4986488">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14523182">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4760447">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15953618">
      <w:bodyDiv w:val="1"/>
      <w:marLeft w:val="0"/>
      <w:marRight w:val="0"/>
      <w:marTop w:val="0"/>
      <w:marBottom w:val="0"/>
      <w:divBdr>
        <w:top w:val="none" w:sz="0" w:space="0" w:color="auto"/>
        <w:left w:val="none" w:sz="0" w:space="0" w:color="auto"/>
        <w:bottom w:val="none" w:sz="0" w:space="0" w:color="auto"/>
        <w:right w:val="none" w:sz="0" w:space="0" w:color="auto"/>
      </w:divBdr>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5214424">
      <w:bodyDiv w:val="1"/>
      <w:marLeft w:val="0"/>
      <w:marRight w:val="0"/>
      <w:marTop w:val="0"/>
      <w:marBottom w:val="0"/>
      <w:divBdr>
        <w:top w:val="none" w:sz="0" w:space="0" w:color="auto"/>
        <w:left w:val="none" w:sz="0" w:space="0" w:color="auto"/>
        <w:bottom w:val="none" w:sz="0" w:space="0" w:color="auto"/>
        <w:right w:val="none" w:sz="0" w:space="0" w:color="auto"/>
      </w:divBdr>
      <w:divsChild>
        <w:div w:id="1917543824">
          <w:marLeft w:val="640"/>
          <w:marRight w:val="0"/>
          <w:marTop w:val="0"/>
          <w:marBottom w:val="0"/>
          <w:divBdr>
            <w:top w:val="none" w:sz="0" w:space="0" w:color="auto"/>
            <w:left w:val="none" w:sz="0" w:space="0" w:color="auto"/>
            <w:bottom w:val="none" w:sz="0" w:space="0" w:color="auto"/>
            <w:right w:val="none" w:sz="0" w:space="0" w:color="auto"/>
          </w:divBdr>
        </w:div>
        <w:div w:id="2041979111">
          <w:marLeft w:val="640"/>
          <w:marRight w:val="0"/>
          <w:marTop w:val="0"/>
          <w:marBottom w:val="0"/>
          <w:divBdr>
            <w:top w:val="none" w:sz="0" w:space="0" w:color="auto"/>
            <w:left w:val="none" w:sz="0" w:space="0" w:color="auto"/>
            <w:bottom w:val="none" w:sz="0" w:space="0" w:color="auto"/>
            <w:right w:val="none" w:sz="0" w:space="0" w:color="auto"/>
          </w:divBdr>
        </w:div>
        <w:div w:id="677738165">
          <w:marLeft w:val="640"/>
          <w:marRight w:val="0"/>
          <w:marTop w:val="0"/>
          <w:marBottom w:val="0"/>
          <w:divBdr>
            <w:top w:val="none" w:sz="0" w:space="0" w:color="auto"/>
            <w:left w:val="none" w:sz="0" w:space="0" w:color="auto"/>
            <w:bottom w:val="none" w:sz="0" w:space="0" w:color="auto"/>
            <w:right w:val="none" w:sz="0" w:space="0" w:color="auto"/>
          </w:divBdr>
        </w:div>
        <w:div w:id="1196968515">
          <w:marLeft w:val="640"/>
          <w:marRight w:val="0"/>
          <w:marTop w:val="0"/>
          <w:marBottom w:val="0"/>
          <w:divBdr>
            <w:top w:val="none" w:sz="0" w:space="0" w:color="auto"/>
            <w:left w:val="none" w:sz="0" w:space="0" w:color="auto"/>
            <w:bottom w:val="none" w:sz="0" w:space="0" w:color="auto"/>
            <w:right w:val="none" w:sz="0" w:space="0" w:color="auto"/>
          </w:divBdr>
        </w:div>
        <w:div w:id="1291131809">
          <w:marLeft w:val="640"/>
          <w:marRight w:val="0"/>
          <w:marTop w:val="0"/>
          <w:marBottom w:val="0"/>
          <w:divBdr>
            <w:top w:val="none" w:sz="0" w:space="0" w:color="auto"/>
            <w:left w:val="none" w:sz="0" w:space="0" w:color="auto"/>
            <w:bottom w:val="none" w:sz="0" w:space="0" w:color="auto"/>
            <w:right w:val="none" w:sz="0" w:space="0" w:color="auto"/>
          </w:divBdr>
        </w:div>
        <w:div w:id="966006003">
          <w:marLeft w:val="640"/>
          <w:marRight w:val="0"/>
          <w:marTop w:val="0"/>
          <w:marBottom w:val="0"/>
          <w:divBdr>
            <w:top w:val="none" w:sz="0" w:space="0" w:color="auto"/>
            <w:left w:val="none" w:sz="0" w:space="0" w:color="auto"/>
            <w:bottom w:val="none" w:sz="0" w:space="0" w:color="auto"/>
            <w:right w:val="none" w:sz="0" w:space="0" w:color="auto"/>
          </w:divBdr>
        </w:div>
        <w:div w:id="1907833719">
          <w:marLeft w:val="640"/>
          <w:marRight w:val="0"/>
          <w:marTop w:val="0"/>
          <w:marBottom w:val="0"/>
          <w:divBdr>
            <w:top w:val="none" w:sz="0" w:space="0" w:color="auto"/>
            <w:left w:val="none" w:sz="0" w:space="0" w:color="auto"/>
            <w:bottom w:val="none" w:sz="0" w:space="0" w:color="auto"/>
            <w:right w:val="none" w:sz="0" w:space="0" w:color="auto"/>
          </w:divBdr>
        </w:div>
        <w:div w:id="1711228775">
          <w:marLeft w:val="640"/>
          <w:marRight w:val="0"/>
          <w:marTop w:val="0"/>
          <w:marBottom w:val="0"/>
          <w:divBdr>
            <w:top w:val="none" w:sz="0" w:space="0" w:color="auto"/>
            <w:left w:val="none" w:sz="0" w:space="0" w:color="auto"/>
            <w:bottom w:val="none" w:sz="0" w:space="0" w:color="auto"/>
            <w:right w:val="none" w:sz="0" w:space="0" w:color="auto"/>
          </w:divBdr>
        </w:div>
        <w:div w:id="963540841">
          <w:marLeft w:val="640"/>
          <w:marRight w:val="0"/>
          <w:marTop w:val="0"/>
          <w:marBottom w:val="0"/>
          <w:divBdr>
            <w:top w:val="none" w:sz="0" w:space="0" w:color="auto"/>
            <w:left w:val="none" w:sz="0" w:space="0" w:color="auto"/>
            <w:bottom w:val="none" w:sz="0" w:space="0" w:color="auto"/>
            <w:right w:val="none" w:sz="0" w:space="0" w:color="auto"/>
          </w:divBdr>
        </w:div>
        <w:div w:id="749814544">
          <w:marLeft w:val="640"/>
          <w:marRight w:val="0"/>
          <w:marTop w:val="0"/>
          <w:marBottom w:val="0"/>
          <w:divBdr>
            <w:top w:val="none" w:sz="0" w:space="0" w:color="auto"/>
            <w:left w:val="none" w:sz="0" w:space="0" w:color="auto"/>
            <w:bottom w:val="none" w:sz="0" w:space="0" w:color="auto"/>
            <w:right w:val="none" w:sz="0" w:space="0" w:color="auto"/>
          </w:divBdr>
        </w:div>
        <w:div w:id="1343320861">
          <w:marLeft w:val="640"/>
          <w:marRight w:val="0"/>
          <w:marTop w:val="0"/>
          <w:marBottom w:val="0"/>
          <w:divBdr>
            <w:top w:val="none" w:sz="0" w:space="0" w:color="auto"/>
            <w:left w:val="none" w:sz="0" w:space="0" w:color="auto"/>
            <w:bottom w:val="none" w:sz="0" w:space="0" w:color="auto"/>
            <w:right w:val="none" w:sz="0" w:space="0" w:color="auto"/>
          </w:divBdr>
        </w:div>
        <w:div w:id="897131335">
          <w:marLeft w:val="640"/>
          <w:marRight w:val="0"/>
          <w:marTop w:val="0"/>
          <w:marBottom w:val="0"/>
          <w:divBdr>
            <w:top w:val="none" w:sz="0" w:space="0" w:color="auto"/>
            <w:left w:val="none" w:sz="0" w:space="0" w:color="auto"/>
            <w:bottom w:val="none" w:sz="0" w:space="0" w:color="auto"/>
            <w:right w:val="none" w:sz="0" w:space="0" w:color="auto"/>
          </w:divBdr>
        </w:div>
        <w:div w:id="507987963">
          <w:marLeft w:val="640"/>
          <w:marRight w:val="0"/>
          <w:marTop w:val="0"/>
          <w:marBottom w:val="0"/>
          <w:divBdr>
            <w:top w:val="none" w:sz="0" w:space="0" w:color="auto"/>
            <w:left w:val="none" w:sz="0" w:space="0" w:color="auto"/>
            <w:bottom w:val="none" w:sz="0" w:space="0" w:color="auto"/>
            <w:right w:val="none" w:sz="0" w:space="0" w:color="auto"/>
          </w:divBdr>
        </w:div>
        <w:div w:id="256403180">
          <w:marLeft w:val="640"/>
          <w:marRight w:val="0"/>
          <w:marTop w:val="0"/>
          <w:marBottom w:val="0"/>
          <w:divBdr>
            <w:top w:val="none" w:sz="0" w:space="0" w:color="auto"/>
            <w:left w:val="none" w:sz="0" w:space="0" w:color="auto"/>
            <w:bottom w:val="none" w:sz="0" w:space="0" w:color="auto"/>
            <w:right w:val="none" w:sz="0" w:space="0" w:color="auto"/>
          </w:divBdr>
        </w:div>
        <w:div w:id="512458208">
          <w:marLeft w:val="640"/>
          <w:marRight w:val="0"/>
          <w:marTop w:val="0"/>
          <w:marBottom w:val="0"/>
          <w:divBdr>
            <w:top w:val="none" w:sz="0" w:space="0" w:color="auto"/>
            <w:left w:val="none" w:sz="0" w:space="0" w:color="auto"/>
            <w:bottom w:val="none" w:sz="0" w:space="0" w:color="auto"/>
            <w:right w:val="none" w:sz="0" w:space="0" w:color="auto"/>
          </w:divBdr>
        </w:div>
        <w:div w:id="1336767249">
          <w:marLeft w:val="640"/>
          <w:marRight w:val="0"/>
          <w:marTop w:val="0"/>
          <w:marBottom w:val="0"/>
          <w:divBdr>
            <w:top w:val="none" w:sz="0" w:space="0" w:color="auto"/>
            <w:left w:val="none" w:sz="0" w:space="0" w:color="auto"/>
            <w:bottom w:val="none" w:sz="0" w:space="0" w:color="auto"/>
            <w:right w:val="none" w:sz="0" w:space="0" w:color="auto"/>
          </w:divBdr>
        </w:div>
        <w:div w:id="494800902">
          <w:marLeft w:val="640"/>
          <w:marRight w:val="0"/>
          <w:marTop w:val="0"/>
          <w:marBottom w:val="0"/>
          <w:divBdr>
            <w:top w:val="none" w:sz="0" w:space="0" w:color="auto"/>
            <w:left w:val="none" w:sz="0" w:space="0" w:color="auto"/>
            <w:bottom w:val="none" w:sz="0" w:space="0" w:color="auto"/>
            <w:right w:val="none" w:sz="0" w:space="0" w:color="auto"/>
          </w:divBdr>
        </w:div>
        <w:div w:id="1166674772">
          <w:marLeft w:val="640"/>
          <w:marRight w:val="0"/>
          <w:marTop w:val="0"/>
          <w:marBottom w:val="0"/>
          <w:divBdr>
            <w:top w:val="none" w:sz="0" w:space="0" w:color="auto"/>
            <w:left w:val="none" w:sz="0" w:space="0" w:color="auto"/>
            <w:bottom w:val="none" w:sz="0" w:space="0" w:color="auto"/>
            <w:right w:val="none" w:sz="0" w:space="0" w:color="auto"/>
          </w:divBdr>
        </w:div>
        <w:div w:id="870189519">
          <w:marLeft w:val="640"/>
          <w:marRight w:val="0"/>
          <w:marTop w:val="0"/>
          <w:marBottom w:val="0"/>
          <w:divBdr>
            <w:top w:val="none" w:sz="0" w:space="0" w:color="auto"/>
            <w:left w:val="none" w:sz="0" w:space="0" w:color="auto"/>
            <w:bottom w:val="none" w:sz="0" w:space="0" w:color="auto"/>
            <w:right w:val="none" w:sz="0" w:space="0" w:color="auto"/>
          </w:divBdr>
        </w:div>
        <w:div w:id="678509176">
          <w:marLeft w:val="640"/>
          <w:marRight w:val="0"/>
          <w:marTop w:val="0"/>
          <w:marBottom w:val="0"/>
          <w:divBdr>
            <w:top w:val="none" w:sz="0" w:space="0" w:color="auto"/>
            <w:left w:val="none" w:sz="0" w:space="0" w:color="auto"/>
            <w:bottom w:val="none" w:sz="0" w:space="0" w:color="auto"/>
            <w:right w:val="none" w:sz="0" w:space="0" w:color="auto"/>
          </w:divBdr>
        </w:div>
        <w:div w:id="1041244761">
          <w:marLeft w:val="640"/>
          <w:marRight w:val="0"/>
          <w:marTop w:val="0"/>
          <w:marBottom w:val="0"/>
          <w:divBdr>
            <w:top w:val="none" w:sz="0" w:space="0" w:color="auto"/>
            <w:left w:val="none" w:sz="0" w:space="0" w:color="auto"/>
            <w:bottom w:val="none" w:sz="0" w:space="0" w:color="auto"/>
            <w:right w:val="none" w:sz="0" w:space="0" w:color="auto"/>
          </w:divBdr>
        </w:div>
        <w:div w:id="1451971752">
          <w:marLeft w:val="640"/>
          <w:marRight w:val="0"/>
          <w:marTop w:val="0"/>
          <w:marBottom w:val="0"/>
          <w:divBdr>
            <w:top w:val="none" w:sz="0" w:space="0" w:color="auto"/>
            <w:left w:val="none" w:sz="0" w:space="0" w:color="auto"/>
            <w:bottom w:val="none" w:sz="0" w:space="0" w:color="auto"/>
            <w:right w:val="none" w:sz="0" w:space="0" w:color="auto"/>
          </w:divBdr>
        </w:div>
        <w:div w:id="1021472072">
          <w:marLeft w:val="640"/>
          <w:marRight w:val="0"/>
          <w:marTop w:val="0"/>
          <w:marBottom w:val="0"/>
          <w:divBdr>
            <w:top w:val="none" w:sz="0" w:space="0" w:color="auto"/>
            <w:left w:val="none" w:sz="0" w:space="0" w:color="auto"/>
            <w:bottom w:val="none" w:sz="0" w:space="0" w:color="auto"/>
            <w:right w:val="none" w:sz="0" w:space="0" w:color="auto"/>
          </w:divBdr>
        </w:div>
      </w:divsChild>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70372043">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d.papakonstantinou@keele.ac.u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md.asaduzzaman@staffs.ac.uk" TargetMode="External"/><Relationship Id="rId17" Type="http://schemas.openxmlformats.org/officeDocument/2006/relationships/hyperlink" Target="https://worldhealthorg.shinyapps.io/dengue_global/" TargetMode="External"/><Relationship Id="rId2" Type="http://schemas.openxmlformats.org/officeDocument/2006/relationships/numbering" Target="numbering.xml"/><Relationship Id="rId16" Type="http://schemas.openxmlformats.org/officeDocument/2006/relationships/hyperlink" Target="https://worldhealthorg.shinyapps.io/dengue_globa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um.billah@staffs.ac.uk" TargetMode="External"/><Relationship Id="rId5" Type="http://schemas.openxmlformats.org/officeDocument/2006/relationships/webSettings" Target="webSettings.xml"/><Relationship Id="rId15" Type="http://schemas.openxmlformats.org/officeDocument/2006/relationships/hyperlink" Target="mailto:n.haider@keele.ac.uk" TargetMode="External"/><Relationship Id="rId10" Type="http://schemas.openxmlformats.org/officeDocument/2006/relationships/hyperlink" Target="mailto:j.o.onyango@hkvets.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p.paudyal@keele.ac.u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55\OneDrive%20-%20University%20of%20Keele\Manuscripts\Dengue%20BD\2024%20Global%20dengue%20case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F40EBF">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F40EBF">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F40EBF">
          <w:pPr>
            <w:pStyle w:val="2F71170CDB2C4F4FAE493D6D4F467371"/>
          </w:pPr>
          <w:r w:rsidRPr="00092FE7">
            <w:rPr>
              <w:rStyle w:val="PlaceholderText"/>
            </w:rPr>
            <w:t>Click or tap here to enter text.</w:t>
          </w:r>
        </w:p>
      </w:docPartBody>
    </w:docPart>
    <w:docPart>
      <w:docPartPr>
        <w:name w:val="2E22487AE5034DD0BBB586EC62F646A5"/>
        <w:category>
          <w:name w:val="General"/>
          <w:gallery w:val="placeholder"/>
        </w:category>
        <w:types>
          <w:type w:val="bbPlcHdr"/>
        </w:types>
        <w:behaviors>
          <w:behavior w:val="content"/>
        </w:behaviors>
        <w:guid w:val="{70BD1ED7-D246-435E-A192-4C05663E7765}"/>
      </w:docPartPr>
      <w:docPartBody>
        <w:p w:rsidR="005E7D57" w:rsidRDefault="005E7D57" w:rsidP="005E7D57">
          <w:pPr>
            <w:pStyle w:val="2E22487AE5034DD0BBB586EC62F646A5"/>
          </w:pPr>
          <w:r w:rsidRPr="00092FE7">
            <w:rPr>
              <w:rStyle w:val="PlaceholderText"/>
            </w:rPr>
            <w:t>Click or tap here to enter text.</w:t>
          </w:r>
        </w:p>
      </w:docPartBody>
    </w:docPart>
    <w:docPart>
      <w:docPartPr>
        <w:name w:val="1F196F25DAE043DE9BAC792896A9DDDB"/>
        <w:category>
          <w:name w:val="General"/>
          <w:gallery w:val="placeholder"/>
        </w:category>
        <w:types>
          <w:type w:val="bbPlcHdr"/>
        </w:types>
        <w:behaviors>
          <w:behavior w:val="content"/>
        </w:behaviors>
        <w:guid w:val="{B5A2F152-0FE3-4A20-9507-6E331236261B}"/>
      </w:docPartPr>
      <w:docPartBody>
        <w:p w:rsidR="005E7D57" w:rsidRDefault="005E7D57" w:rsidP="005E7D57">
          <w:pPr>
            <w:pStyle w:val="1F196F25DAE043DE9BAC792896A9DDDB"/>
          </w:pPr>
          <w:r w:rsidRPr="00092FE7">
            <w:rPr>
              <w:rStyle w:val="PlaceholderText"/>
            </w:rPr>
            <w:t>Click or tap here to enter text.</w:t>
          </w:r>
        </w:p>
      </w:docPartBody>
    </w:docPart>
    <w:docPart>
      <w:docPartPr>
        <w:name w:val="3318EE8D2E1B4F8AB0CC55CDDDF94A5A"/>
        <w:category>
          <w:name w:val="General"/>
          <w:gallery w:val="placeholder"/>
        </w:category>
        <w:types>
          <w:type w:val="bbPlcHdr"/>
        </w:types>
        <w:behaviors>
          <w:behavior w:val="content"/>
        </w:behaviors>
        <w:guid w:val="{973F9274-3468-42AE-9C29-9BB57D4236DD}"/>
      </w:docPartPr>
      <w:docPartBody>
        <w:p w:rsidR="005E7D57" w:rsidRDefault="005E7D57" w:rsidP="005E7D57">
          <w:pPr>
            <w:pStyle w:val="3318EE8D2E1B4F8AB0CC55CDDDF94A5A"/>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0A0BC2"/>
    <w:rsid w:val="000A3583"/>
    <w:rsid w:val="00127D6B"/>
    <w:rsid w:val="0023322F"/>
    <w:rsid w:val="00295204"/>
    <w:rsid w:val="002B759C"/>
    <w:rsid w:val="003235C3"/>
    <w:rsid w:val="0035318C"/>
    <w:rsid w:val="0037758D"/>
    <w:rsid w:val="00496048"/>
    <w:rsid w:val="005347AE"/>
    <w:rsid w:val="005944A7"/>
    <w:rsid w:val="005B5834"/>
    <w:rsid w:val="005E7D57"/>
    <w:rsid w:val="006E7A00"/>
    <w:rsid w:val="007B5531"/>
    <w:rsid w:val="008176E0"/>
    <w:rsid w:val="008467B1"/>
    <w:rsid w:val="00912F74"/>
    <w:rsid w:val="0094560D"/>
    <w:rsid w:val="00AA701E"/>
    <w:rsid w:val="00AB77E2"/>
    <w:rsid w:val="00AF49D5"/>
    <w:rsid w:val="00C34036"/>
    <w:rsid w:val="00CB08AD"/>
    <w:rsid w:val="00CC61EB"/>
    <w:rsid w:val="00D3712E"/>
    <w:rsid w:val="00DB35B3"/>
    <w:rsid w:val="00E3351D"/>
    <w:rsid w:val="00F40EB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D57"/>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 w:type="paragraph" w:customStyle="1" w:styleId="2E22487AE5034DD0BBB586EC62F646A5">
    <w:name w:val="2E22487AE5034DD0BBB586EC62F646A5"/>
    <w:rsid w:val="005E7D57"/>
    <w:rPr>
      <w:lang w:val="en-GB" w:eastAsia="en-GB"/>
    </w:rPr>
  </w:style>
  <w:style w:type="paragraph" w:customStyle="1" w:styleId="1F196F25DAE043DE9BAC792896A9DDDB">
    <w:name w:val="1F196F25DAE043DE9BAC792896A9DDDB"/>
    <w:rsid w:val="005E7D57"/>
    <w:rPr>
      <w:lang w:val="en-GB" w:eastAsia="en-GB"/>
    </w:rPr>
  </w:style>
  <w:style w:type="paragraph" w:customStyle="1" w:styleId="3318EE8D2E1B4F8AB0CC55CDDDF94A5A">
    <w:name w:val="3318EE8D2E1B4F8AB0CC55CDDDF94A5A"/>
    <w:rsid w:val="005E7D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e80efaca-e201-47e0-84f7-019ddd797767&quot;,&quot;properties&quot;:{&quot;noteIndex&quot;:0},&quot;isEdited&quot;:false,&quot;manualOverride&quot;:{&quot;isManuallyOverridden&quot;:false,&quot;citeprocText&quot;:&quot;[1]&quot;,&quot;manualOverrideText&quot;:&quot;&quot;},&quot;citationTag&quot;:&quot;MENDELEY_CITATION_v3_eyJjaXRhdGlvbklEIjoiTUVOREVMRVlfQ0lUQVRJT05fZTgwZWZhY2EtZTIwMS00N2UwLTg0ZjctMDE5ZGRkNzk3NzY3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1a077f7a-8302-40a0-95b8-d9566e9c8695&quot;,&quot;properties&quot;:{&quot;noteIndex&quot;:0},&quot;isEdited&quot;:false,&quot;manualOverride&quot;:{&quot;isManuallyOverridden&quot;:false,&quot;citeprocText&quot;:&quot;[4]&quot;,&quot;manualOverrideText&quot;:&quot;&quot;},&quot;citationTag&quot;:&quot;MENDELEY_CITATION_v3_eyJjaXRhdGlvbklEIjoiTUVOREVMRVlfQ0lUQVRJT05fMWEwNzdmN2EtODMwMi00MGEwLTk1YjgtZDk1NjZlOWM4Njk1IiwicHJvcGVydGllcyI6eyJub3RlSW5kZXgiOjB9LCJpc0VkaXRlZCI6ZmFsc2UsIm1hbnVhbE92ZXJyaWRlIjp7ImlzTWFudWFsbHlPdmVycmlkZGVuIjpmYWxzZSwiY2l0ZXByb2NUZXh0IjoiWzRd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quot;,&quot;citationItems&quot;:[{&quot;id&quot;:&quot;378bf834-d03d-3a73-b8bb-8b50bc98283f&quot;,&quot;itemData&quot;:{&quot;type&quot;:&quot;report&quot;,&quot;id&quot;:&quot;378bf834-d03d-3a73-b8bb-8b50bc98283f&quot;,&quot;title&quot;:&quot;Aedes albopictus—current known distribution: September 2020. Mosquito maps. https://ecdc.europa.eu/en/disease-vectors/surveillance-and-disease-data/mosquito-maps&quot;,&quot;author&quot;:[{&quot;family&quot;:&quot;ECDC&quot;,&quot;given&quot;:&quot;&quot;,&quot;parse-names&quot;:false,&quot;dropping-particle&quot;:&quot;&quot;,&quot;non-dropping-particle&quot;:&quot;&quot;}],&quot;issued&quot;:{&quot;date-parts&quot;:[[2020,9,1]]},&quot;publisher-place&quot;:&quot;Brussels&quot;,&quot;container-title-short&quot;:&quot;&quot;},&quot;isTemporary&quot;:false}]},{&quot;citationID&quot;:&quot;MENDELEY_CITATION_b0048496-2529-409a-91fe-15f0a311ecca&quot;,&quot;properties&quot;:{&quot;noteIndex&quot;:0},&quot;isEdited&quot;:false,&quot;manualOverride&quot;:{&quot;isManuallyOverridden&quot;:false,&quot;citeprocText&quot;:&quot;[5]&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V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c7b4f118-37f6-490e-a4cb-f389bf47588a&quot;,&quot;properties&quot;:{&quot;noteIndex&quot;:0},&quot;isEdited&quot;:false,&quot;manualOverride&quot;:{&quot;isManuallyOverridden&quot;:false,&quot;citeprocText&quot;:&quot;[6]&quot;,&quot;manualOverrideText&quot;:&quot;&quot;},&quot;citationTag&quot;:&quot;MENDELEY_CITATION_v3_eyJjaXRhdGlvbklEIjoiTUVOREVMRVlfQ0lUQVRJT05fYzdiNGYxMTgtMzdmNi00OTBlLWE0Y2ItZjM4OWJmNDc1ODhhIiwicHJvcGVydGllcyI6eyJub3RlSW5kZXgiOjB9LCJpc0VkaXRlZCI6ZmFsc2UsIm1hbnVhbE92ZXJyaWRlIjp7ImlzTWFudWFsbHlPdmVycmlkZGVuIjpmYWxzZSwiY2l0ZXByb2NUZXh0IjoiWzZd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quot;,&quot;citationItems&quot;:[{&quot;id&quot;:&quot;9af6b9a6-bfbd-3afe-8156-71657dd503ad&quot;,&quot;itemData&quot;:{&quot;type&quot;:&quot;report&quot;,&quot;id&quot;:&quot;9af6b9a6-bfbd-3afe-8156-71657dd503ad&quot;,&quot;title&quot;:&quot;Dengue fever: with a record 12.4m cases in 2024 so far, what is driving the world’s largest outbreak?&quot;,&quot;author&quot;:[{&quot;family&quot;:&quot;The Guardian&quot;,&quot;given&quot;:&quot;&quot;,&quot;parse-names&quot;:false,&quot;dropping-particle&quot;:&quot;&quot;,&quot;non-dropping-particle&quot;:&quot;&quot;}],&quot;issued&quot;:{&quot;date-parts&quot;:[[2024,10,23]]},&quot;publisher-place&quot;:&quot;London&quot;,&quot;container-title-short&quot;:&quot;&quot;},&quot;isTemporary&quot;:false}]},{&quot;citationID&quot;:&quot;MENDELEY_CITATION_1a0b958e-c0ce-4026-81e3-1b871eaafc1d&quot;,&quot;properties&quot;:{&quot;noteIndex&quot;:0},&quot;isEdited&quot;:false,&quot;manualOverride&quot;:{&quot;isManuallyOverridden&quot;:false,&quot;citeprocText&quot;:&quot;[7]&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d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8–14]&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jigJMxNF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5]&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1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6]&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Z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095e2578-3abf-4115-826b-5a1ca132fa52&quot;,&quot;properties&quot;:{&quot;noteIndex&quot;:0},&quot;isEdited&quot;:false,&quot;manualOverride&quot;:{&quot;isManuallyOverridden&quot;:false,&quot;citeprocText&quot;:&quot;[16]&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2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7]&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3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c0df1222-53e2-445f-81e1-3a554a9ff9f1&quot;,&quot;properties&quot;:{&quot;noteIndex&quot;:0},&quot;isEdited&quot;:false,&quot;manualOverride&quot;:{&quot;isManuallyOverridden&quot;:false,&quot;citeprocText&quot;:&quot;[18]&quot;,&quot;manualOverrideText&quot;:&quot;&quot;},&quot;citationTag&quot;:&quot;MENDELEY_CITATION_v3_eyJjaXRhdGlvbklEIjoiTUVOREVMRVlfQ0lUQVRJT05fYzBkZjEyMjItNTNlMi00NDVmLTgxZTEtM2E1NTRhOWZmOWYxIiwicHJvcGVydGllcyI6eyJub3RlSW5kZXgiOjB9LCJpc0VkaXRlZCI6ZmFsc2UsIm1hbnVhbE92ZXJyaWRlIjp7ImlzTWFudWFsbHlPdmVycmlkZGVuIjpmYWxzZSwiY2l0ZXByb2NUZXh0IjoiWzE4X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quot;,&quot;citationItems&quot;:[{&quot;id&quot;:&quot;7143f61f-54ab-35c3-bffe-57ef95e6a86c&quot;,&quot;itemData&quot;:{&quot;type&quot;:&quot;webpage&quot;,&quot;id&quot;:&quot;7143f61f-54ab-35c3-bffe-57ef95e6a86c&quot;,&quot;title&quot;:&quot;Global dengue surveillance : https://worldhealthorg.shinyapps.io/dengue_global/&quot;,&quot;author&quot;:[{&quot;family&quot;:&quot;WHO&quot;,&quot;given&quot;:&quot;&quot;,&quot;parse-names&quot;:false,&quot;dropping-particle&quot;:&quot;&quot;,&quot;non-dropping-particle&quot;:&quot;&quot;}],&quot;container-title&quot;:&quot;WHO&quot;,&quot;issued&quot;:{&quot;date-parts&quot;:[[2024,6,20]]},&quot;container-title-short&quot;:&quot;&quot;},&quot;isTemporary&quot;:false}]},{&quot;citationID&quot;:&quot;MENDELEY_CITATION_e86227a3-f504-4808-9fcf-8dfc479c2a66&quot;,&quot;properties&quot;:{&quot;noteIndex&quot;:0},&quot;isEdited&quot;:false,&quot;manualOverride&quot;:{&quot;isManuallyOverridden&quot;:false,&quot;citeprocText&quot;:&quot;[19]&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5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20]&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21]&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21]&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Ix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20]&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Iw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22]&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Iy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3]&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z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LOCALE_CODE" value="&quot;en-US&quot;"/>
    <we:property name="MENDELEY_CITATIONS_STYLE" value="{&quot;id&quot;:&quot;https://www.zotero.org/styles/radiology-of-infectious-diseases&quot;,&quot;title&quot;:&quot;Radiology of Infectious Diseas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46</TotalTime>
  <Pages>12</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9</cp:revision>
  <dcterms:created xsi:type="dcterms:W3CDTF">2025-04-07T11:56:00Z</dcterms:created>
  <dcterms:modified xsi:type="dcterms:W3CDTF">2025-04-28T21:18:00Z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